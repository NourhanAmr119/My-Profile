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7E7D" w14:textId="77777777" w:rsidR="00FA74C0" w:rsidRDefault="00000000">
      <w:pPr>
        <w:rPr>
          <w:b/>
          <w:sz w:val="40"/>
          <w:szCs w:val="40"/>
        </w:rPr>
      </w:pPr>
      <w:r>
        <w:rPr>
          <w:b/>
          <w:sz w:val="40"/>
          <w:szCs w:val="40"/>
        </w:rPr>
        <w:t>Project Details</w:t>
      </w:r>
    </w:p>
    <w:tbl>
      <w:tblPr>
        <w:tblStyle w:val="a"/>
        <w:tblW w:w="9715" w:type="dxa"/>
        <w:tblBorders>
          <w:top w:val="nil"/>
          <w:left w:val="nil"/>
          <w:bottom w:val="nil"/>
          <w:right w:val="nil"/>
          <w:insideH w:val="nil"/>
          <w:insideV w:val="nil"/>
        </w:tblBorders>
        <w:tblLayout w:type="fixed"/>
        <w:tblLook w:val="0400" w:firstRow="0" w:lastRow="0" w:firstColumn="0" w:lastColumn="0" w:noHBand="0" w:noVBand="1"/>
      </w:tblPr>
      <w:tblGrid>
        <w:gridCol w:w="3420"/>
        <w:gridCol w:w="6295"/>
      </w:tblGrid>
      <w:tr w:rsidR="00FA74C0" w14:paraId="3BB7095A" w14:textId="77777777">
        <w:tc>
          <w:tcPr>
            <w:tcW w:w="3420" w:type="dxa"/>
          </w:tcPr>
          <w:p w14:paraId="606A697C" w14:textId="77777777" w:rsidR="00FA74C0" w:rsidRDefault="00000000">
            <w:pPr>
              <w:jc w:val="both"/>
              <w:rPr>
                <w:sz w:val="36"/>
                <w:szCs w:val="36"/>
              </w:rPr>
            </w:pPr>
            <w:r>
              <w:rPr>
                <w:sz w:val="36"/>
                <w:szCs w:val="36"/>
              </w:rPr>
              <w:t>Project number</w:t>
            </w:r>
          </w:p>
        </w:tc>
        <w:tc>
          <w:tcPr>
            <w:tcW w:w="6295" w:type="dxa"/>
          </w:tcPr>
          <w:p w14:paraId="6D5D9F59" w14:textId="77777777" w:rsidR="00FA74C0" w:rsidRDefault="00000000">
            <w:pPr>
              <w:spacing w:line="259" w:lineRule="auto"/>
              <w:jc w:val="both"/>
            </w:pPr>
            <w:r>
              <w:rPr>
                <w:i/>
                <w:color w:val="538135"/>
                <w:sz w:val="36"/>
                <w:szCs w:val="36"/>
              </w:rPr>
              <w:t>9</w:t>
            </w:r>
          </w:p>
        </w:tc>
      </w:tr>
      <w:tr w:rsidR="00FA74C0" w14:paraId="0DA26C33" w14:textId="77777777">
        <w:tc>
          <w:tcPr>
            <w:tcW w:w="3420" w:type="dxa"/>
          </w:tcPr>
          <w:p w14:paraId="77EE8A73" w14:textId="77777777" w:rsidR="00FA74C0" w:rsidRDefault="00000000">
            <w:pPr>
              <w:jc w:val="both"/>
              <w:rPr>
                <w:sz w:val="36"/>
                <w:szCs w:val="36"/>
              </w:rPr>
            </w:pPr>
            <w:r>
              <w:rPr>
                <w:sz w:val="36"/>
                <w:szCs w:val="36"/>
              </w:rPr>
              <w:t>Project title</w:t>
            </w:r>
          </w:p>
          <w:p w14:paraId="154245EE" w14:textId="77777777" w:rsidR="00FA74C0" w:rsidRDefault="00FA74C0">
            <w:pPr>
              <w:jc w:val="both"/>
              <w:rPr>
                <w:sz w:val="36"/>
                <w:szCs w:val="36"/>
              </w:rPr>
            </w:pPr>
          </w:p>
          <w:p w14:paraId="2A818185" w14:textId="77777777" w:rsidR="00FA74C0" w:rsidRDefault="00FA74C0">
            <w:pPr>
              <w:jc w:val="both"/>
              <w:rPr>
                <w:sz w:val="36"/>
                <w:szCs w:val="36"/>
              </w:rPr>
            </w:pPr>
          </w:p>
        </w:tc>
        <w:tc>
          <w:tcPr>
            <w:tcW w:w="6295" w:type="dxa"/>
          </w:tcPr>
          <w:p w14:paraId="45529EC9" w14:textId="77777777" w:rsidR="00FA74C0" w:rsidRDefault="00000000">
            <w:pPr>
              <w:jc w:val="both"/>
              <w:rPr>
                <w:i/>
                <w:color w:val="538135"/>
                <w:sz w:val="36"/>
                <w:szCs w:val="36"/>
              </w:rPr>
            </w:pPr>
            <w:r>
              <w:rPr>
                <w:i/>
                <w:color w:val="538135"/>
                <w:sz w:val="36"/>
                <w:szCs w:val="36"/>
              </w:rPr>
              <w:t>Mega store corporation</w:t>
            </w:r>
          </w:p>
        </w:tc>
      </w:tr>
      <w:tr w:rsidR="00FA74C0" w14:paraId="3ED8B9FD" w14:textId="77777777">
        <w:tc>
          <w:tcPr>
            <w:tcW w:w="3420" w:type="dxa"/>
          </w:tcPr>
          <w:p w14:paraId="2B1D9893" w14:textId="77777777" w:rsidR="00FA74C0" w:rsidRDefault="00000000">
            <w:pPr>
              <w:jc w:val="both"/>
              <w:rPr>
                <w:sz w:val="36"/>
                <w:szCs w:val="36"/>
              </w:rPr>
            </w:pPr>
            <w:r>
              <w:rPr>
                <w:sz w:val="36"/>
                <w:szCs w:val="36"/>
              </w:rPr>
              <w:t>Corresponding TA\LA</w:t>
            </w:r>
          </w:p>
        </w:tc>
        <w:tc>
          <w:tcPr>
            <w:tcW w:w="6295" w:type="dxa"/>
          </w:tcPr>
          <w:p w14:paraId="29731426" w14:textId="77777777" w:rsidR="00FA74C0" w:rsidRDefault="00000000">
            <w:pPr>
              <w:jc w:val="both"/>
              <w:rPr>
                <w:i/>
                <w:color w:val="538135"/>
                <w:sz w:val="36"/>
                <w:szCs w:val="36"/>
              </w:rPr>
            </w:pPr>
            <w:r>
              <w:rPr>
                <w:i/>
                <w:color w:val="538135"/>
                <w:sz w:val="36"/>
                <w:szCs w:val="36"/>
              </w:rPr>
              <w:t>LA\Alia Magdy</w:t>
            </w:r>
          </w:p>
        </w:tc>
      </w:tr>
      <w:tr w:rsidR="00FA74C0" w14:paraId="1A7AA73A" w14:textId="77777777">
        <w:tc>
          <w:tcPr>
            <w:tcW w:w="3420" w:type="dxa"/>
          </w:tcPr>
          <w:p w14:paraId="1B6403FE" w14:textId="77777777" w:rsidR="00FA74C0" w:rsidRDefault="00000000">
            <w:pPr>
              <w:jc w:val="both"/>
              <w:rPr>
                <w:sz w:val="36"/>
                <w:szCs w:val="36"/>
              </w:rPr>
            </w:pPr>
            <w:r>
              <w:rPr>
                <w:sz w:val="36"/>
                <w:szCs w:val="36"/>
              </w:rPr>
              <w:t>Deliverable</w:t>
            </w:r>
          </w:p>
        </w:tc>
        <w:tc>
          <w:tcPr>
            <w:tcW w:w="6295" w:type="dxa"/>
          </w:tcPr>
          <w:p w14:paraId="66F9DC05" w14:textId="77777777" w:rsidR="00FA74C0" w:rsidRDefault="00000000">
            <w:pPr>
              <w:jc w:val="both"/>
              <w:rPr>
                <w:i/>
                <w:color w:val="538135"/>
                <w:sz w:val="36"/>
                <w:szCs w:val="36"/>
              </w:rPr>
            </w:pPr>
            <w:r>
              <w:rPr>
                <w:i/>
                <w:color w:val="538135"/>
                <w:sz w:val="36"/>
                <w:szCs w:val="36"/>
              </w:rPr>
              <w:t xml:space="preserve">1  </w:t>
            </w:r>
          </w:p>
        </w:tc>
      </w:tr>
    </w:tbl>
    <w:p w14:paraId="6E6E15C3" w14:textId="77777777" w:rsidR="00FA74C0" w:rsidRDefault="00FA74C0">
      <w:pPr>
        <w:jc w:val="both"/>
        <w:rPr>
          <w:sz w:val="44"/>
          <w:szCs w:val="44"/>
        </w:rPr>
      </w:pPr>
    </w:p>
    <w:p w14:paraId="1045D4CD" w14:textId="77777777" w:rsidR="00FA74C0" w:rsidRDefault="00FA74C0">
      <w:pPr>
        <w:jc w:val="both"/>
        <w:rPr>
          <w:sz w:val="44"/>
          <w:szCs w:val="44"/>
        </w:rPr>
      </w:pPr>
    </w:p>
    <w:p w14:paraId="620172CB" w14:textId="77777777" w:rsidR="00FA74C0" w:rsidRDefault="00000000">
      <w:pPr>
        <w:jc w:val="both"/>
        <w:rPr>
          <w:b/>
          <w:sz w:val="44"/>
          <w:szCs w:val="44"/>
        </w:rPr>
      </w:pPr>
      <w:r>
        <w:rPr>
          <w:b/>
          <w:sz w:val="44"/>
          <w:szCs w:val="44"/>
        </w:rPr>
        <w:t>Team Details</w:t>
      </w:r>
    </w:p>
    <w:tbl>
      <w:tblPr>
        <w:tblStyle w:val="a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4695"/>
        <w:gridCol w:w="2077"/>
      </w:tblGrid>
      <w:tr w:rsidR="00FA74C0" w14:paraId="734E510D" w14:textId="77777777">
        <w:tc>
          <w:tcPr>
            <w:tcW w:w="1870" w:type="dxa"/>
          </w:tcPr>
          <w:p w14:paraId="6C9DCA08" w14:textId="77777777" w:rsidR="00FA74C0" w:rsidRDefault="00000000">
            <w:pPr>
              <w:jc w:val="center"/>
              <w:rPr>
                <w:b/>
                <w:sz w:val="32"/>
                <w:szCs w:val="32"/>
              </w:rPr>
            </w:pPr>
            <w:r>
              <w:rPr>
                <w:b/>
                <w:sz w:val="32"/>
                <w:szCs w:val="32"/>
              </w:rPr>
              <w:t>Student ID</w:t>
            </w:r>
          </w:p>
        </w:tc>
        <w:tc>
          <w:tcPr>
            <w:tcW w:w="4695" w:type="dxa"/>
          </w:tcPr>
          <w:p w14:paraId="7C5C9182" w14:textId="77777777" w:rsidR="00FA74C0" w:rsidRDefault="00000000">
            <w:pPr>
              <w:jc w:val="center"/>
              <w:rPr>
                <w:b/>
                <w:sz w:val="32"/>
                <w:szCs w:val="32"/>
              </w:rPr>
            </w:pPr>
            <w:r>
              <w:rPr>
                <w:b/>
                <w:sz w:val="32"/>
                <w:szCs w:val="32"/>
              </w:rPr>
              <w:t>Student name</w:t>
            </w:r>
          </w:p>
        </w:tc>
        <w:tc>
          <w:tcPr>
            <w:tcW w:w="2077" w:type="dxa"/>
          </w:tcPr>
          <w:p w14:paraId="06472B21" w14:textId="77777777" w:rsidR="00FA74C0" w:rsidRDefault="00000000">
            <w:pPr>
              <w:jc w:val="center"/>
              <w:rPr>
                <w:b/>
                <w:sz w:val="32"/>
                <w:szCs w:val="32"/>
              </w:rPr>
            </w:pPr>
            <w:r>
              <w:rPr>
                <w:b/>
                <w:sz w:val="32"/>
                <w:szCs w:val="32"/>
              </w:rPr>
              <w:t>Lab Group</w:t>
            </w:r>
          </w:p>
        </w:tc>
      </w:tr>
      <w:tr w:rsidR="00FA74C0" w14:paraId="69403EC5" w14:textId="77777777">
        <w:tc>
          <w:tcPr>
            <w:tcW w:w="1870" w:type="dxa"/>
          </w:tcPr>
          <w:p w14:paraId="1E88452E" w14:textId="77777777" w:rsidR="00FA74C0" w:rsidRDefault="00000000">
            <w:pPr>
              <w:jc w:val="both"/>
              <w:rPr>
                <w:sz w:val="32"/>
                <w:szCs w:val="32"/>
              </w:rPr>
            </w:pPr>
            <w:r>
              <w:rPr>
                <w:sz w:val="32"/>
                <w:szCs w:val="32"/>
              </w:rPr>
              <w:t>20201203</w:t>
            </w:r>
          </w:p>
        </w:tc>
        <w:tc>
          <w:tcPr>
            <w:tcW w:w="4695" w:type="dxa"/>
          </w:tcPr>
          <w:p w14:paraId="6CD2A716" w14:textId="77777777" w:rsidR="00FA74C0" w:rsidRDefault="00000000">
            <w:pPr>
              <w:jc w:val="both"/>
              <w:rPr>
                <w:sz w:val="32"/>
                <w:szCs w:val="32"/>
              </w:rPr>
            </w:pPr>
            <w:r>
              <w:rPr>
                <w:sz w:val="32"/>
                <w:szCs w:val="32"/>
              </w:rPr>
              <w:t xml:space="preserve">Nourhan Amr Abd El-Wahab </w:t>
            </w:r>
          </w:p>
        </w:tc>
        <w:tc>
          <w:tcPr>
            <w:tcW w:w="2077" w:type="dxa"/>
          </w:tcPr>
          <w:p w14:paraId="6860EBBA" w14:textId="77777777" w:rsidR="00FA74C0" w:rsidRDefault="00000000">
            <w:pPr>
              <w:jc w:val="both"/>
              <w:rPr>
                <w:sz w:val="32"/>
                <w:szCs w:val="32"/>
              </w:rPr>
            </w:pPr>
            <w:r>
              <w:rPr>
                <w:sz w:val="32"/>
                <w:szCs w:val="32"/>
              </w:rPr>
              <w:t>S6</w:t>
            </w:r>
          </w:p>
        </w:tc>
      </w:tr>
      <w:tr w:rsidR="00FA74C0" w14:paraId="32C93859" w14:textId="77777777">
        <w:tc>
          <w:tcPr>
            <w:tcW w:w="1870" w:type="dxa"/>
          </w:tcPr>
          <w:p w14:paraId="60B5039A" w14:textId="77777777" w:rsidR="00FA74C0" w:rsidRDefault="00000000">
            <w:pPr>
              <w:jc w:val="both"/>
              <w:rPr>
                <w:sz w:val="32"/>
                <w:szCs w:val="32"/>
              </w:rPr>
            </w:pPr>
            <w:r>
              <w:rPr>
                <w:sz w:val="32"/>
                <w:szCs w:val="32"/>
              </w:rPr>
              <w:t>20201189</w:t>
            </w:r>
          </w:p>
        </w:tc>
        <w:tc>
          <w:tcPr>
            <w:tcW w:w="4695" w:type="dxa"/>
          </w:tcPr>
          <w:p w14:paraId="1B580456" w14:textId="77777777" w:rsidR="00FA74C0" w:rsidRDefault="00000000">
            <w:pPr>
              <w:jc w:val="both"/>
              <w:rPr>
                <w:sz w:val="32"/>
                <w:szCs w:val="32"/>
              </w:rPr>
            </w:pPr>
            <w:r>
              <w:rPr>
                <w:sz w:val="32"/>
                <w:szCs w:val="32"/>
              </w:rPr>
              <w:t xml:space="preserve">Nada Emad Mohammed </w:t>
            </w:r>
          </w:p>
        </w:tc>
        <w:tc>
          <w:tcPr>
            <w:tcW w:w="2077" w:type="dxa"/>
          </w:tcPr>
          <w:p w14:paraId="1AAB2578" w14:textId="77777777" w:rsidR="00FA74C0" w:rsidRDefault="00000000">
            <w:pPr>
              <w:jc w:val="both"/>
              <w:rPr>
                <w:sz w:val="32"/>
                <w:szCs w:val="32"/>
              </w:rPr>
            </w:pPr>
            <w:r>
              <w:rPr>
                <w:sz w:val="32"/>
                <w:szCs w:val="32"/>
              </w:rPr>
              <w:t>S8</w:t>
            </w:r>
          </w:p>
        </w:tc>
      </w:tr>
      <w:tr w:rsidR="00FA74C0" w14:paraId="21422ED2" w14:textId="77777777">
        <w:tc>
          <w:tcPr>
            <w:tcW w:w="1870" w:type="dxa"/>
          </w:tcPr>
          <w:p w14:paraId="6C837A4F" w14:textId="77777777" w:rsidR="00FA74C0" w:rsidRDefault="00000000">
            <w:pPr>
              <w:jc w:val="both"/>
              <w:rPr>
                <w:sz w:val="32"/>
                <w:szCs w:val="32"/>
              </w:rPr>
            </w:pPr>
            <w:r>
              <w:rPr>
                <w:sz w:val="32"/>
                <w:szCs w:val="32"/>
              </w:rPr>
              <w:t>20201041</w:t>
            </w:r>
          </w:p>
        </w:tc>
        <w:tc>
          <w:tcPr>
            <w:tcW w:w="4695" w:type="dxa"/>
          </w:tcPr>
          <w:p w14:paraId="0AF80996" w14:textId="1D348FD7" w:rsidR="00FA74C0" w:rsidRDefault="00000000">
            <w:pPr>
              <w:jc w:val="both"/>
              <w:rPr>
                <w:sz w:val="32"/>
                <w:szCs w:val="32"/>
              </w:rPr>
            </w:pPr>
            <w:r>
              <w:rPr>
                <w:sz w:val="32"/>
                <w:szCs w:val="32"/>
              </w:rPr>
              <w:t>Aya Hasanin sa</w:t>
            </w:r>
            <w:r w:rsidR="00937F36">
              <w:rPr>
                <w:sz w:val="32"/>
                <w:szCs w:val="32"/>
              </w:rPr>
              <w:t>yed</w:t>
            </w:r>
          </w:p>
        </w:tc>
        <w:tc>
          <w:tcPr>
            <w:tcW w:w="2077" w:type="dxa"/>
          </w:tcPr>
          <w:p w14:paraId="68946DB9" w14:textId="77777777" w:rsidR="00FA74C0" w:rsidRDefault="00000000">
            <w:pPr>
              <w:jc w:val="both"/>
              <w:rPr>
                <w:sz w:val="32"/>
                <w:szCs w:val="32"/>
              </w:rPr>
            </w:pPr>
            <w:r>
              <w:rPr>
                <w:sz w:val="32"/>
                <w:szCs w:val="32"/>
              </w:rPr>
              <w:t>S6</w:t>
            </w:r>
          </w:p>
        </w:tc>
      </w:tr>
      <w:tr w:rsidR="00FA74C0" w14:paraId="03D25028" w14:textId="77777777">
        <w:tc>
          <w:tcPr>
            <w:tcW w:w="1870" w:type="dxa"/>
          </w:tcPr>
          <w:p w14:paraId="030AF540" w14:textId="77777777" w:rsidR="00FA74C0" w:rsidRDefault="00000000">
            <w:pPr>
              <w:jc w:val="both"/>
              <w:rPr>
                <w:sz w:val="32"/>
                <w:szCs w:val="32"/>
              </w:rPr>
            </w:pPr>
            <w:r>
              <w:rPr>
                <w:sz w:val="32"/>
                <w:szCs w:val="32"/>
              </w:rPr>
              <w:t>20201191</w:t>
            </w:r>
          </w:p>
        </w:tc>
        <w:tc>
          <w:tcPr>
            <w:tcW w:w="4695" w:type="dxa"/>
          </w:tcPr>
          <w:p w14:paraId="566F4C40" w14:textId="77777777" w:rsidR="00FA74C0" w:rsidRDefault="00000000">
            <w:pPr>
              <w:jc w:val="both"/>
              <w:rPr>
                <w:sz w:val="32"/>
                <w:szCs w:val="32"/>
              </w:rPr>
            </w:pPr>
            <w:r>
              <w:rPr>
                <w:sz w:val="32"/>
                <w:szCs w:val="32"/>
              </w:rPr>
              <w:t>Nada Mohammed Ahmed</w:t>
            </w:r>
          </w:p>
        </w:tc>
        <w:tc>
          <w:tcPr>
            <w:tcW w:w="2077" w:type="dxa"/>
          </w:tcPr>
          <w:p w14:paraId="06CD0F58" w14:textId="77777777" w:rsidR="00FA74C0" w:rsidRDefault="00000000">
            <w:pPr>
              <w:jc w:val="both"/>
              <w:rPr>
                <w:sz w:val="32"/>
                <w:szCs w:val="32"/>
              </w:rPr>
            </w:pPr>
            <w:r>
              <w:rPr>
                <w:sz w:val="32"/>
                <w:szCs w:val="32"/>
              </w:rPr>
              <w:t>S1</w:t>
            </w:r>
          </w:p>
        </w:tc>
      </w:tr>
      <w:tr w:rsidR="00FA74C0" w14:paraId="6A4E14C5" w14:textId="77777777">
        <w:tc>
          <w:tcPr>
            <w:tcW w:w="1870" w:type="dxa"/>
          </w:tcPr>
          <w:p w14:paraId="3659AFF3" w14:textId="77777777" w:rsidR="00FA74C0" w:rsidRDefault="00000000">
            <w:pPr>
              <w:jc w:val="both"/>
              <w:rPr>
                <w:sz w:val="32"/>
                <w:szCs w:val="32"/>
              </w:rPr>
            </w:pPr>
            <w:r>
              <w:rPr>
                <w:sz w:val="32"/>
                <w:szCs w:val="32"/>
              </w:rPr>
              <w:t>20200606</w:t>
            </w:r>
          </w:p>
        </w:tc>
        <w:tc>
          <w:tcPr>
            <w:tcW w:w="4695" w:type="dxa"/>
          </w:tcPr>
          <w:p w14:paraId="29BFD791" w14:textId="77777777" w:rsidR="00FA74C0" w:rsidRDefault="00000000">
            <w:pPr>
              <w:jc w:val="both"/>
              <w:rPr>
                <w:sz w:val="32"/>
                <w:szCs w:val="32"/>
              </w:rPr>
            </w:pPr>
            <w:r>
              <w:rPr>
                <w:sz w:val="32"/>
                <w:szCs w:val="32"/>
              </w:rPr>
              <w:t>Nour Yasser Mahmoud</w:t>
            </w:r>
          </w:p>
        </w:tc>
        <w:tc>
          <w:tcPr>
            <w:tcW w:w="2077" w:type="dxa"/>
          </w:tcPr>
          <w:p w14:paraId="3FBDAACB" w14:textId="77777777" w:rsidR="00FA74C0" w:rsidRDefault="00000000">
            <w:pPr>
              <w:jc w:val="both"/>
              <w:rPr>
                <w:sz w:val="32"/>
                <w:szCs w:val="32"/>
              </w:rPr>
            </w:pPr>
            <w:r>
              <w:rPr>
                <w:sz w:val="32"/>
                <w:szCs w:val="32"/>
              </w:rPr>
              <w:t>S6</w:t>
            </w:r>
          </w:p>
        </w:tc>
      </w:tr>
      <w:tr w:rsidR="00FA74C0" w14:paraId="2B69EB1B" w14:textId="77777777">
        <w:tc>
          <w:tcPr>
            <w:tcW w:w="1870" w:type="dxa"/>
          </w:tcPr>
          <w:p w14:paraId="507FC067" w14:textId="77777777" w:rsidR="00FA74C0" w:rsidRDefault="00000000">
            <w:pPr>
              <w:jc w:val="both"/>
              <w:rPr>
                <w:sz w:val="32"/>
                <w:szCs w:val="32"/>
              </w:rPr>
            </w:pPr>
            <w:r>
              <w:rPr>
                <w:sz w:val="32"/>
                <w:szCs w:val="32"/>
              </w:rPr>
              <w:t>20201182</w:t>
            </w:r>
          </w:p>
        </w:tc>
        <w:tc>
          <w:tcPr>
            <w:tcW w:w="4695" w:type="dxa"/>
          </w:tcPr>
          <w:p w14:paraId="50050C67" w14:textId="77777777" w:rsidR="00FA74C0" w:rsidRDefault="00000000">
            <w:pPr>
              <w:jc w:val="both"/>
              <w:rPr>
                <w:sz w:val="32"/>
                <w:szCs w:val="32"/>
              </w:rPr>
            </w:pPr>
            <w:bookmarkStart w:id="0" w:name="_gjdgxs" w:colFirst="0" w:colLast="0"/>
            <w:bookmarkEnd w:id="0"/>
            <w:r>
              <w:rPr>
                <w:sz w:val="32"/>
                <w:szCs w:val="32"/>
              </w:rPr>
              <w:t>Mai Tarek Ahmed</w:t>
            </w:r>
          </w:p>
        </w:tc>
        <w:tc>
          <w:tcPr>
            <w:tcW w:w="2077" w:type="dxa"/>
          </w:tcPr>
          <w:p w14:paraId="6CB9B537" w14:textId="77777777" w:rsidR="00FA74C0" w:rsidRDefault="00000000">
            <w:pPr>
              <w:jc w:val="both"/>
              <w:rPr>
                <w:sz w:val="32"/>
                <w:szCs w:val="32"/>
              </w:rPr>
            </w:pPr>
            <w:r>
              <w:rPr>
                <w:sz w:val="32"/>
                <w:szCs w:val="32"/>
              </w:rPr>
              <w:t>S8</w:t>
            </w:r>
          </w:p>
        </w:tc>
      </w:tr>
      <w:tr w:rsidR="00FA74C0" w14:paraId="2FD46662" w14:textId="77777777">
        <w:tc>
          <w:tcPr>
            <w:tcW w:w="1870" w:type="dxa"/>
          </w:tcPr>
          <w:p w14:paraId="196D227C" w14:textId="77777777" w:rsidR="00FA74C0" w:rsidRDefault="00000000">
            <w:pPr>
              <w:jc w:val="both"/>
              <w:rPr>
                <w:sz w:val="32"/>
                <w:szCs w:val="32"/>
              </w:rPr>
            </w:pPr>
            <w:r>
              <w:rPr>
                <w:sz w:val="32"/>
                <w:szCs w:val="32"/>
              </w:rPr>
              <w:t>20200522</w:t>
            </w:r>
          </w:p>
        </w:tc>
        <w:tc>
          <w:tcPr>
            <w:tcW w:w="4695" w:type="dxa"/>
          </w:tcPr>
          <w:p w14:paraId="0AD0A0F4" w14:textId="77777777" w:rsidR="00FA74C0" w:rsidRDefault="00000000">
            <w:pPr>
              <w:jc w:val="both"/>
              <w:rPr>
                <w:sz w:val="32"/>
                <w:szCs w:val="32"/>
              </w:rPr>
            </w:pPr>
            <w:bookmarkStart w:id="1" w:name="_30j0zll" w:colFirst="0" w:colLast="0"/>
            <w:bookmarkEnd w:id="1"/>
            <w:r>
              <w:rPr>
                <w:sz w:val="32"/>
                <w:szCs w:val="32"/>
              </w:rPr>
              <w:t xml:space="preserve">Mariam Tarek Galal </w:t>
            </w:r>
          </w:p>
        </w:tc>
        <w:tc>
          <w:tcPr>
            <w:tcW w:w="2077" w:type="dxa"/>
          </w:tcPr>
          <w:p w14:paraId="00BB6312" w14:textId="77777777" w:rsidR="00FA74C0" w:rsidRDefault="00000000">
            <w:pPr>
              <w:jc w:val="both"/>
              <w:rPr>
                <w:sz w:val="32"/>
                <w:szCs w:val="32"/>
              </w:rPr>
            </w:pPr>
            <w:r>
              <w:rPr>
                <w:sz w:val="32"/>
                <w:szCs w:val="32"/>
              </w:rPr>
              <w:t>S5</w:t>
            </w:r>
          </w:p>
        </w:tc>
      </w:tr>
    </w:tbl>
    <w:p w14:paraId="026883F7" w14:textId="77777777" w:rsidR="00FA74C0" w:rsidRDefault="00FA74C0">
      <w:pPr>
        <w:jc w:val="both"/>
        <w:rPr>
          <w:sz w:val="44"/>
          <w:szCs w:val="44"/>
        </w:rPr>
      </w:pPr>
    </w:p>
    <w:p w14:paraId="7E9B48D8" w14:textId="77777777" w:rsidR="00FA74C0" w:rsidRDefault="00000000">
      <w:pPr>
        <w:rPr>
          <w:sz w:val="44"/>
          <w:szCs w:val="44"/>
        </w:rPr>
      </w:pPr>
      <w:r>
        <w:br w:type="page"/>
      </w:r>
    </w:p>
    <w:p w14:paraId="2646922D" w14:textId="77777777" w:rsidR="00FA74C0" w:rsidRDefault="00000000">
      <w:pPr>
        <w:numPr>
          <w:ilvl w:val="0"/>
          <w:numId w:val="2"/>
        </w:numPr>
        <w:pBdr>
          <w:top w:val="nil"/>
          <w:left w:val="nil"/>
          <w:bottom w:val="nil"/>
          <w:right w:val="nil"/>
          <w:between w:val="nil"/>
        </w:pBdr>
        <w:spacing w:after="0"/>
        <w:jc w:val="both"/>
        <w:rPr>
          <w:color w:val="000000"/>
          <w:sz w:val="44"/>
          <w:szCs w:val="44"/>
        </w:rPr>
      </w:pPr>
      <w:r>
        <w:rPr>
          <w:color w:val="000000"/>
          <w:sz w:val="44"/>
          <w:szCs w:val="44"/>
        </w:rPr>
        <w:lastRenderedPageBreak/>
        <w:t>Use cases model:</w:t>
      </w:r>
    </w:p>
    <w:p w14:paraId="7C629957" w14:textId="77777777" w:rsidR="00FA74C0" w:rsidRDefault="00FA74C0">
      <w:pPr>
        <w:pBdr>
          <w:top w:val="nil"/>
          <w:left w:val="nil"/>
          <w:bottom w:val="nil"/>
          <w:right w:val="nil"/>
          <w:between w:val="nil"/>
        </w:pBdr>
        <w:spacing w:after="0"/>
        <w:ind w:left="720"/>
        <w:jc w:val="both"/>
        <w:rPr>
          <w:color w:val="000000"/>
          <w:sz w:val="44"/>
          <w:szCs w:val="44"/>
        </w:rPr>
      </w:pPr>
    </w:p>
    <w:p w14:paraId="6DA1AC5E" w14:textId="77777777" w:rsidR="00FA74C0" w:rsidRDefault="00000000">
      <w:pPr>
        <w:numPr>
          <w:ilvl w:val="1"/>
          <w:numId w:val="2"/>
        </w:numPr>
        <w:pBdr>
          <w:top w:val="nil"/>
          <w:left w:val="nil"/>
          <w:bottom w:val="nil"/>
          <w:right w:val="nil"/>
          <w:between w:val="nil"/>
        </w:pBdr>
        <w:rPr>
          <w:b/>
          <w:color w:val="000000"/>
          <w:sz w:val="32"/>
          <w:szCs w:val="32"/>
        </w:rPr>
      </w:pPr>
      <w:r>
        <w:rPr>
          <w:b/>
          <w:color w:val="000000"/>
          <w:sz w:val="32"/>
          <w:szCs w:val="32"/>
        </w:rPr>
        <w:t>Using Event Decomposition technique:</w:t>
      </w:r>
    </w:p>
    <w:p w14:paraId="6E5E8576" w14:textId="77777777" w:rsidR="00FA74C0" w:rsidRDefault="00000000">
      <w:pPr>
        <w:keepNext/>
        <w:pBdr>
          <w:top w:val="nil"/>
          <w:left w:val="nil"/>
          <w:bottom w:val="nil"/>
          <w:right w:val="nil"/>
          <w:between w:val="nil"/>
        </w:pBdr>
        <w:spacing w:after="200" w:line="240" w:lineRule="auto"/>
        <w:jc w:val="center"/>
        <w:rPr>
          <w:i/>
          <w:color w:val="44546A"/>
        </w:rPr>
      </w:pPr>
      <w:r>
        <w:rPr>
          <w:i/>
          <w:color w:val="44546A"/>
        </w:rPr>
        <w:t>Table 1- Types of Events</w:t>
      </w:r>
    </w:p>
    <w:p w14:paraId="3B32EEB0" w14:textId="77777777" w:rsidR="00FA74C0" w:rsidRDefault="00FA74C0"/>
    <w:p w14:paraId="2BFBA24A" w14:textId="77777777" w:rsidR="00FA74C0" w:rsidRDefault="00FA74C0"/>
    <w:p w14:paraId="6F8DCE3E" w14:textId="77777777" w:rsidR="00FA74C0" w:rsidRDefault="00000000">
      <w:pPr>
        <w:keepNext/>
        <w:pBdr>
          <w:top w:val="nil"/>
          <w:left w:val="nil"/>
          <w:bottom w:val="nil"/>
          <w:right w:val="nil"/>
          <w:between w:val="nil"/>
        </w:pBdr>
        <w:spacing w:after="200" w:line="240" w:lineRule="auto"/>
        <w:rPr>
          <w:i/>
          <w:color w:val="44546A"/>
          <w:sz w:val="28"/>
          <w:szCs w:val="28"/>
        </w:rPr>
      </w:pPr>
      <w:r>
        <w:rPr>
          <w:i/>
          <w:color w:val="44546A"/>
          <w:sz w:val="28"/>
          <w:szCs w:val="28"/>
        </w:rPr>
        <w:t>Types of Events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A74C0" w14:paraId="711532F7" w14:textId="77777777">
        <w:trPr>
          <w:trHeight w:val="638"/>
        </w:trPr>
        <w:tc>
          <w:tcPr>
            <w:tcW w:w="4675" w:type="dxa"/>
          </w:tcPr>
          <w:p w14:paraId="2E2E06CD" w14:textId="77777777" w:rsidR="00FA74C0" w:rsidRDefault="00000000">
            <w:pPr>
              <w:jc w:val="center"/>
              <w:rPr>
                <w:sz w:val="28"/>
                <w:szCs w:val="28"/>
              </w:rPr>
            </w:pPr>
            <w:r>
              <w:rPr>
                <w:sz w:val="28"/>
                <w:szCs w:val="28"/>
              </w:rPr>
              <w:t>Event</w:t>
            </w:r>
          </w:p>
        </w:tc>
        <w:tc>
          <w:tcPr>
            <w:tcW w:w="4675" w:type="dxa"/>
          </w:tcPr>
          <w:p w14:paraId="36C7BE11" w14:textId="77777777" w:rsidR="00FA74C0" w:rsidRDefault="00000000">
            <w:pPr>
              <w:jc w:val="center"/>
              <w:rPr>
                <w:sz w:val="28"/>
                <w:szCs w:val="28"/>
              </w:rPr>
            </w:pPr>
            <w:r>
              <w:rPr>
                <w:sz w:val="28"/>
                <w:szCs w:val="28"/>
              </w:rPr>
              <w:t>Type</w:t>
            </w:r>
          </w:p>
          <w:p w14:paraId="27D3529E" w14:textId="77777777" w:rsidR="00FA74C0" w:rsidRDefault="00000000">
            <w:pPr>
              <w:jc w:val="center"/>
              <w:rPr>
                <w:sz w:val="28"/>
                <w:szCs w:val="28"/>
              </w:rPr>
            </w:pPr>
            <w:r>
              <w:rPr>
                <w:sz w:val="28"/>
                <w:szCs w:val="28"/>
              </w:rPr>
              <w:t xml:space="preserve"> </w:t>
            </w:r>
            <w:r>
              <w:rPr>
                <w:color w:val="538135"/>
                <w:sz w:val="28"/>
                <w:szCs w:val="28"/>
              </w:rPr>
              <w:t>(External/State/temporal)</w:t>
            </w:r>
          </w:p>
        </w:tc>
      </w:tr>
      <w:tr w:rsidR="00FA74C0" w14:paraId="6B441F34" w14:textId="77777777">
        <w:tc>
          <w:tcPr>
            <w:tcW w:w="4675" w:type="dxa"/>
          </w:tcPr>
          <w:p w14:paraId="55511714" w14:textId="77777777" w:rsidR="00FA74C0" w:rsidRDefault="00000000">
            <w:pPr>
              <w:rPr>
                <w:sz w:val="24"/>
                <w:szCs w:val="24"/>
              </w:rPr>
            </w:pPr>
            <w:r>
              <w:rPr>
                <w:sz w:val="24"/>
                <w:szCs w:val="24"/>
              </w:rPr>
              <w:t>Supplier provides</w:t>
            </w:r>
          </w:p>
          <w:p w14:paraId="22EF4318" w14:textId="77777777" w:rsidR="00FA74C0" w:rsidRDefault="00000000">
            <w:pPr>
              <w:rPr>
                <w:sz w:val="24"/>
                <w:szCs w:val="24"/>
              </w:rPr>
            </w:pPr>
            <w:r>
              <w:rPr>
                <w:sz w:val="24"/>
                <w:szCs w:val="24"/>
              </w:rPr>
              <w:t>Products</w:t>
            </w:r>
          </w:p>
        </w:tc>
        <w:tc>
          <w:tcPr>
            <w:tcW w:w="4675" w:type="dxa"/>
          </w:tcPr>
          <w:p w14:paraId="4FEDA79D" w14:textId="77777777" w:rsidR="00FA74C0" w:rsidRDefault="00000000">
            <w:pPr>
              <w:rPr>
                <w:sz w:val="24"/>
                <w:szCs w:val="24"/>
              </w:rPr>
            </w:pPr>
            <w:r>
              <w:rPr>
                <w:sz w:val="24"/>
                <w:szCs w:val="24"/>
              </w:rPr>
              <w:t>External</w:t>
            </w:r>
          </w:p>
        </w:tc>
      </w:tr>
      <w:tr w:rsidR="00FA74C0" w14:paraId="34514B4A" w14:textId="77777777">
        <w:tc>
          <w:tcPr>
            <w:tcW w:w="4675" w:type="dxa"/>
          </w:tcPr>
          <w:p w14:paraId="2F6E00AF" w14:textId="77777777" w:rsidR="00FA74C0" w:rsidRDefault="00000000">
            <w:pPr>
              <w:rPr>
                <w:sz w:val="24"/>
                <w:szCs w:val="24"/>
              </w:rPr>
            </w:pPr>
            <w:r>
              <w:rPr>
                <w:sz w:val="24"/>
                <w:szCs w:val="24"/>
              </w:rPr>
              <w:t>Customer enters Location</w:t>
            </w:r>
          </w:p>
        </w:tc>
        <w:tc>
          <w:tcPr>
            <w:tcW w:w="4675" w:type="dxa"/>
          </w:tcPr>
          <w:p w14:paraId="2A1CF78B" w14:textId="77777777" w:rsidR="00FA74C0" w:rsidRDefault="00000000">
            <w:pPr>
              <w:rPr>
                <w:sz w:val="24"/>
                <w:szCs w:val="24"/>
              </w:rPr>
            </w:pPr>
            <w:r>
              <w:rPr>
                <w:sz w:val="24"/>
                <w:szCs w:val="24"/>
              </w:rPr>
              <w:t>External</w:t>
            </w:r>
          </w:p>
        </w:tc>
      </w:tr>
      <w:tr w:rsidR="00FA74C0" w14:paraId="2567D8F9" w14:textId="77777777">
        <w:trPr>
          <w:trHeight w:val="212"/>
        </w:trPr>
        <w:tc>
          <w:tcPr>
            <w:tcW w:w="4675" w:type="dxa"/>
          </w:tcPr>
          <w:p w14:paraId="2DC22DC6" w14:textId="77777777" w:rsidR="00FA74C0" w:rsidRDefault="00000000">
            <w:pPr>
              <w:rPr>
                <w:sz w:val="24"/>
                <w:szCs w:val="24"/>
              </w:rPr>
            </w:pPr>
            <w:r>
              <w:rPr>
                <w:sz w:val="24"/>
                <w:szCs w:val="24"/>
              </w:rPr>
              <w:t>Customer Chooses category</w:t>
            </w:r>
          </w:p>
        </w:tc>
        <w:tc>
          <w:tcPr>
            <w:tcW w:w="4675" w:type="dxa"/>
          </w:tcPr>
          <w:p w14:paraId="0D62E13F" w14:textId="77777777" w:rsidR="00FA74C0" w:rsidRDefault="00000000">
            <w:pPr>
              <w:rPr>
                <w:sz w:val="24"/>
                <w:szCs w:val="24"/>
              </w:rPr>
            </w:pPr>
            <w:r>
              <w:rPr>
                <w:sz w:val="24"/>
                <w:szCs w:val="24"/>
              </w:rPr>
              <w:t>External</w:t>
            </w:r>
          </w:p>
        </w:tc>
      </w:tr>
      <w:tr w:rsidR="00FA74C0" w14:paraId="638933B4" w14:textId="77777777">
        <w:trPr>
          <w:trHeight w:val="365"/>
        </w:trPr>
        <w:tc>
          <w:tcPr>
            <w:tcW w:w="4675" w:type="dxa"/>
          </w:tcPr>
          <w:p w14:paraId="1BFB8CF2" w14:textId="77777777" w:rsidR="00FA74C0" w:rsidRDefault="00000000">
            <w:pPr>
              <w:rPr>
                <w:sz w:val="24"/>
                <w:szCs w:val="24"/>
              </w:rPr>
            </w:pPr>
            <w:r>
              <w:rPr>
                <w:sz w:val="24"/>
                <w:szCs w:val="24"/>
              </w:rPr>
              <w:t>customer uses offers</w:t>
            </w:r>
          </w:p>
        </w:tc>
        <w:tc>
          <w:tcPr>
            <w:tcW w:w="4675" w:type="dxa"/>
          </w:tcPr>
          <w:p w14:paraId="1C5AD424" w14:textId="77777777" w:rsidR="00FA74C0" w:rsidRDefault="00000000">
            <w:pPr>
              <w:rPr>
                <w:sz w:val="24"/>
                <w:szCs w:val="24"/>
              </w:rPr>
            </w:pPr>
            <w:r>
              <w:rPr>
                <w:sz w:val="24"/>
                <w:szCs w:val="24"/>
              </w:rPr>
              <w:t>External</w:t>
            </w:r>
          </w:p>
        </w:tc>
      </w:tr>
      <w:tr w:rsidR="00FA74C0" w14:paraId="12508908" w14:textId="77777777">
        <w:trPr>
          <w:trHeight w:val="264"/>
        </w:trPr>
        <w:tc>
          <w:tcPr>
            <w:tcW w:w="4675" w:type="dxa"/>
          </w:tcPr>
          <w:p w14:paraId="21917D4C" w14:textId="77777777" w:rsidR="00FA74C0" w:rsidRDefault="00000000">
            <w:pPr>
              <w:rPr>
                <w:sz w:val="24"/>
                <w:szCs w:val="24"/>
              </w:rPr>
            </w:pPr>
            <w:r>
              <w:rPr>
                <w:sz w:val="24"/>
                <w:szCs w:val="24"/>
              </w:rPr>
              <w:t>customer gains point</w:t>
            </w:r>
          </w:p>
        </w:tc>
        <w:tc>
          <w:tcPr>
            <w:tcW w:w="4675" w:type="dxa"/>
          </w:tcPr>
          <w:p w14:paraId="65809E94" w14:textId="77777777" w:rsidR="00FA74C0" w:rsidRDefault="00000000">
            <w:pPr>
              <w:rPr>
                <w:sz w:val="24"/>
                <w:szCs w:val="24"/>
              </w:rPr>
            </w:pPr>
            <w:r>
              <w:rPr>
                <w:sz w:val="24"/>
                <w:szCs w:val="24"/>
              </w:rPr>
              <w:t>state</w:t>
            </w:r>
          </w:p>
        </w:tc>
      </w:tr>
      <w:tr w:rsidR="00FA74C0" w14:paraId="593C21D7" w14:textId="77777777">
        <w:trPr>
          <w:trHeight w:val="319"/>
        </w:trPr>
        <w:tc>
          <w:tcPr>
            <w:tcW w:w="4675" w:type="dxa"/>
          </w:tcPr>
          <w:p w14:paraId="36A5B5A6" w14:textId="77777777" w:rsidR="00FA74C0" w:rsidRDefault="00000000">
            <w:pPr>
              <w:rPr>
                <w:sz w:val="24"/>
                <w:szCs w:val="24"/>
              </w:rPr>
            </w:pPr>
            <w:r>
              <w:rPr>
                <w:sz w:val="24"/>
                <w:szCs w:val="24"/>
              </w:rPr>
              <w:t>customer chooses a specific Payment Method</w:t>
            </w:r>
          </w:p>
        </w:tc>
        <w:tc>
          <w:tcPr>
            <w:tcW w:w="4675" w:type="dxa"/>
          </w:tcPr>
          <w:p w14:paraId="0E366E8F" w14:textId="77777777" w:rsidR="00FA74C0" w:rsidRDefault="00000000">
            <w:pPr>
              <w:rPr>
                <w:sz w:val="24"/>
                <w:szCs w:val="24"/>
              </w:rPr>
            </w:pPr>
            <w:r>
              <w:rPr>
                <w:sz w:val="24"/>
                <w:szCs w:val="24"/>
              </w:rPr>
              <w:t>External</w:t>
            </w:r>
          </w:p>
        </w:tc>
      </w:tr>
      <w:tr w:rsidR="00FA74C0" w14:paraId="3BED64EA" w14:textId="77777777">
        <w:trPr>
          <w:trHeight w:val="283"/>
        </w:trPr>
        <w:tc>
          <w:tcPr>
            <w:tcW w:w="4675" w:type="dxa"/>
          </w:tcPr>
          <w:p w14:paraId="72EB104A" w14:textId="77777777" w:rsidR="00FA74C0" w:rsidRDefault="00000000">
            <w:pPr>
              <w:rPr>
                <w:sz w:val="24"/>
                <w:szCs w:val="24"/>
              </w:rPr>
            </w:pPr>
            <w:r>
              <w:rPr>
                <w:sz w:val="24"/>
                <w:szCs w:val="24"/>
              </w:rPr>
              <w:t>customer returns products within a given time</w:t>
            </w:r>
          </w:p>
        </w:tc>
        <w:tc>
          <w:tcPr>
            <w:tcW w:w="4675" w:type="dxa"/>
          </w:tcPr>
          <w:p w14:paraId="3EDCE942" w14:textId="77777777" w:rsidR="00FA74C0" w:rsidRDefault="00000000">
            <w:pPr>
              <w:rPr>
                <w:sz w:val="24"/>
                <w:szCs w:val="24"/>
              </w:rPr>
            </w:pPr>
            <w:r>
              <w:rPr>
                <w:sz w:val="24"/>
                <w:szCs w:val="24"/>
              </w:rPr>
              <w:t>Temporal</w:t>
            </w:r>
          </w:p>
        </w:tc>
      </w:tr>
      <w:tr w:rsidR="00FA74C0" w14:paraId="119F375D" w14:textId="77777777">
        <w:trPr>
          <w:trHeight w:val="301"/>
        </w:trPr>
        <w:tc>
          <w:tcPr>
            <w:tcW w:w="4675" w:type="dxa"/>
          </w:tcPr>
          <w:p w14:paraId="1D4539FB" w14:textId="77777777" w:rsidR="00FA74C0" w:rsidRDefault="00000000">
            <w:pPr>
              <w:rPr>
                <w:sz w:val="24"/>
                <w:szCs w:val="24"/>
              </w:rPr>
            </w:pPr>
            <w:r>
              <w:rPr>
                <w:sz w:val="24"/>
                <w:szCs w:val="24"/>
              </w:rPr>
              <w:t>Admin provides different Services</w:t>
            </w:r>
          </w:p>
        </w:tc>
        <w:tc>
          <w:tcPr>
            <w:tcW w:w="4675" w:type="dxa"/>
          </w:tcPr>
          <w:p w14:paraId="03CE04EA" w14:textId="77777777" w:rsidR="00FA74C0" w:rsidRDefault="00000000">
            <w:pPr>
              <w:rPr>
                <w:sz w:val="24"/>
                <w:szCs w:val="24"/>
              </w:rPr>
            </w:pPr>
            <w:r>
              <w:rPr>
                <w:sz w:val="24"/>
                <w:szCs w:val="24"/>
              </w:rPr>
              <w:t>External</w:t>
            </w:r>
          </w:p>
        </w:tc>
      </w:tr>
      <w:tr w:rsidR="00FA74C0" w14:paraId="3F2582FB" w14:textId="77777777">
        <w:trPr>
          <w:trHeight w:val="292"/>
        </w:trPr>
        <w:tc>
          <w:tcPr>
            <w:tcW w:w="4675" w:type="dxa"/>
          </w:tcPr>
          <w:p w14:paraId="241BA0A9" w14:textId="77777777" w:rsidR="00FA74C0" w:rsidRDefault="00000000">
            <w:pPr>
              <w:rPr>
                <w:sz w:val="24"/>
                <w:szCs w:val="24"/>
              </w:rPr>
            </w:pPr>
            <w:r>
              <w:rPr>
                <w:sz w:val="24"/>
                <w:szCs w:val="24"/>
              </w:rPr>
              <w:t>Admin announces offers per limited time</w:t>
            </w:r>
          </w:p>
        </w:tc>
        <w:tc>
          <w:tcPr>
            <w:tcW w:w="4675" w:type="dxa"/>
          </w:tcPr>
          <w:p w14:paraId="52EF3DDF" w14:textId="77777777" w:rsidR="00FA74C0" w:rsidRDefault="00000000">
            <w:pPr>
              <w:rPr>
                <w:sz w:val="24"/>
                <w:szCs w:val="24"/>
              </w:rPr>
            </w:pPr>
            <w:r>
              <w:rPr>
                <w:sz w:val="24"/>
                <w:szCs w:val="24"/>
              </w:rPr>
              <w:t>Temporal</w:t>
            </w:r>
          </w:p>
        </w:tc>
      </w:tr>
      <w:tr w:rsidR="00FA74C0" w14:paraId="34790A0A" w14:textId="77777777">
        <w:trPr>
          <w:trHeight w:val="228"/>
        </w:trPr>
        <w:tc>
          <w:tcPr>
            <w:tcW w:w="4675" w:type="dxa"/>
          </w:tcPr>
          <w:p w14:paraId="1D1EB166" w14:textId="77777777" w:rsidR="00FA74C0" w:rsidRDefault="00000000">
            <w:pPr>
              <w:rPr>
                <w:sz w:val="24"/>
                <w:szCs w:val="24"/>
              </w:rPr>
            </w:pPr>
            <w:r>
              <w:rPr>
                <w:sz w:val="24"/>
                <w:szCs w:val="24"/>
              </w:rPr>
              <w:t>Marketing Subsystem Provides bags that are good for the environment</w:t>
            </w:r>
          </w:p>
        </w:tc>
        <w:tc>
          <w:tcPr>
            <w:tcW w:w="4675" w:type="dxa"/>
          </w:tcPr>
          <w:p w14:paraId="3D886435" w14:textId="77777777" w:rsidR="00FA74C0" w:rsidRDefault="00000000">
            <w:pPr>
              <w:rPr>
                <w:sz w:val="24"/>
                <w:szCs w:val="24"/>
              </w:rPr>
            </w:pPr>
            <w:r>
              <w:rPr>
                <w:sz w:val="24"/>
                <w:szCs w:val="24"/>
              </w:rPr>
              <w:t>External</w:t>
            </w:r>
          </w:p>
        </w:tc>
      </w:tr>
      <w:tr w:rsidR="00FA74C0" w14:paraId="1ED98E18" w14:textId="77777777">
        <w:trPr>
          <w:trHeight w:val="365"/>
        </w:trPr>
        <w:tc>
          <w:tcPr>
            <w:tcW w:w="4675" w:type="dxa"/>
          </w:tcPr>
          <w:p w14:paraId="2282F1BC" w14:textId="77777777" w:rsidR="00FA74C0" w:rsidRDefault="00000000">
            <w:pPr>
              <w:rPr>
                <w:sz w:val="24"/>
                <w:szCs w:val="24"/>
              </w:rPr>
            </w:pPr>
            <w:r>
              <w:rPr>
                <w:sz w:val="24"/>
                <w:szCs w:val="24"/>
              </w:rPr>
              <w:t xml:space="preserve">organizer enhances services </w:t>
            </w:r>
          </w:p>
        </w:tc>
        <w:tc>
          <w:tcPr>
            <w:tcW w:w="4675" w:type="dxa"/>
          </w:tcPr>
          <w:p w14:paraId="14807372" w14:textId="77777777" w:rsidR="00FA74C0" w:rsidRDefault="00000000">
            <w:pPr>
              <w:rPr>
                <w:sz w:val="24"/>
                <w:szCs w:val="24"/>
              </w:rPr>
            </w:pPr>
            <w:r>
              <w:rPr>
                <w:sz w:val="24"/>
                <w:szCs w:val="24"/>
              </w:rPr>
              <w:t>External</w:t>
            </w:r>
          </w:p>
        </w:tc>
      </w:tr>
      <w:tr w:rsidR="00FA74C0" w14:paraId="629BA62F" w14:textId="77777777">
        <w:trPr>
          <w:trHeight w:val="267"/>
        </w:trPr>
        <w:tc>
          <w:tcPr>
            <w:tcW w:w="4675" w:type="dxa"/>
          </w:tcPr>
          <w:p w14:paraId="1B2CF29B" w14:textId="77777777" w:rsidR="00FA74C0" w:rsidRDefault="00000000">
            <w:pPr>
              <w:rPr>
                <w:sz w:val="24"/>
                <w:szCs w:val="24"/>
              </w:rPr>
            </w:pPr>
            <w:r>
              <w:rPr>
                <w:sz w:val="24"/>
                <w:szCs w:val="24"/>
              </w:rPr>
              <w:t>Admin gets alerted of the sold-out item</w:t>
            </w:r>
          </w:p>
        </w:tc>
        <w:tc>
          <w:tcPr>
            <w:tcW w:w="4675" w:type="dxa"/>
          </w:tcPr>
          <w:p w14:paraId="2663ED84" w14:textId="77777777" w:rsidR="00FA74C0" w:rsidRDefault="00000000">
            <w:pPr>
              <w:rPr>
                <w:sz w:val="24"/>
                <w:szCs w:val="24"/>
              </w:rPr>
            </w:pPr>
            <w:r>
              <w:rPr>
                <w:sz w:val="24"/>
                <w:szCs w:val="24"/>
              </w:rPr>
              <w:t>Temporal</w:t>
            </w:r>
          </w:p>
        </w:tc>
      </w:tr>
    </w:tbl>
    <w:p w14:paraId="084352FC" w14:textId="77777777" w:rsidR="00FA74C0" w:rsidRDefault="00FA74C0">
      <w:pPr>
        <w:rPr>
          <w:sz w:val="28"/>
          <w:szCs w:val="28"/>
        </w:rPr>
      </w:pPr>
    </w:p>
    <w:p w14:paraId="19D35555" w14:textId="77777777" w:rsidR="00FA74C0" w:rsidRDefault="00FA74C0">
      <w:pPr>
        <w:rPr>
          <w:sz w:val="28"/>
          <w:szCs w:val="28"/>
        </w:rPr>
      </w:pPr>
    </w:p>
    <w:p w14:paraId="5B7D51CE" w14:textId="77777777" w:rsidR="00FA74C0" w:rsidRDefault="00FA74C0">
      <w:pPr>
        <w:rPr>
          <w:sz w:val="28"/>
          <w:szCs w:val="28"/>
        </w:rPr>
      </w:pPr>
    </w:p>
    <w:p w14:paraId="71B820F4" w14:textId="77777777" w:rsidR="00FA74C0" w:rsidRDefault="00000000">
      <w:pPr>
        <w:numPr>
          <w:ilvl w:val="2"/>
          <w:numId w:val="2"/>
        </w:numPr>
        <w:pBdr>
          <w:top w:val="nil"/>
          <w:left w:val="nil"/>
          <w:bottom w:val="nil"/>
          <w:right w:val="nil"/>
          <w:between w:val="nil"/>
        </w:pBdr>
        <w:rPr>
          <w:color w:val="000000"/>
          <w:sz w:val="28"/>
          <w:szCs w:val="28"/>
        </w:rPr>
      </w:pPr>
      <w:r>
        <w:rPr>
          <w:color w:val="000000"/>
          <w:sz w:val="28"/>
          <w:szCs w:val="28"/>
        </w:rPr>
        <w:lastRenderedPageBreak/>
        <w:t>Formalize events with use cases</w:t>
      </w:r>
    </w:p>
    <w:p w14:paraId="3FD517AB" w14:textId="77777777" w:rsidR="00FA74C0" w:rsidRDefault="00000000">
      <w:pPr>
        <w:keepNext/>
        <w:pBdr>
          <w:top w:val="nil"/>
          <w:left w:val="nil"/>
          <w:bottom w:val="nil"/>
          <w:right w:val="nil"/>
          <w:between w:val="nil"/>
        </w:pBdr>
        <w:spacing w:after="200" w:line="240" w:lineRule="auto"/>
        <w:ind w:left="720"/>
        <w:rPr>
          <w:i/>
          <w:color w:val="44546A"/>
        </w:rPr>
      </w:pPr>
      <w:r>
        <w:rPr>
          <w:i/>
          <w:color w:val="44546A"/>
        </w:rPr>
        <w:t xml:space="preserve">                                                Table 2- Formalizing Events to use cases</w:t>
      </w:r>
    </w:p>
    <w:tbl>
      <w:tblPr>
        <w:tblStyle w:val="a2"/>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3413"/>
        <w:gridCol w:w="2002"/>
      </w:tblGrid>
      <w:tr w:rsidR="00FA74C0" w14:paraId="634EFCC0" w14:textId="77777777">
        <w:trPr>
          <w:trHeight w:val="638"/>
        </w:trPr>
        <w:tc>
          <w:tcPr>
            <w:tcW w:w="4390" w:type="dxa"/>
          </w:tcPr>
          <w:p w14:paraId="6CF9CBAB" w14:textId="77777777" w:rsidR="00FA74C0" w:rsidRDefault="00000000">
            <w:pPr>
              <w:jc w:val="center"/>
              <w:rPr>
                <w:sz w:val="28"/>
                <w:szCs w:val="28"/>
              </w:rPr>
            </w:pPr>
            <w:r>
              <w:rPr>
                <w:sz w:val="28"/>
                <w:szCs w:val="28"/>
              </w:rPr>
              <w:t>Event</w:t>
            </w:r>
          </w:p>
        </w:tc>
        <w:tc>
          <w:tcPr>
            <w:tcW w:w="3413" w:type="dxa"/>
          </w:tcPr>
          <w:p w14:paraId="46074313" w14:textId="77777777" w:rsidR="00FA74C0" w:rsidRDefault="00000000">
            <w:pPr>
              <w:jc w:val="center"/>
              <w:rPr>
                <w:sz w:val="28"/>
                <w:szCs w:val="28"/>
              </w:rPr>
            </w:pPr>
            <w:r>
              <w:rPr>
                <w:sz w:val="28"/>
                <w:szCs w:val="28"/>
              </w:rPr>
              <w:t>Type</w:t>
            </w:r>
          </w:p>
          <w:p w14:paraId="1FA515BB" w14:textId="77777777" w:rsidR="00FA74C0" w:rsidRDefault="00000000">
            <w:pPr>
              <w:jc w:val="center"/>
              <w:rPr>
                <w:sz w:val="28"/>
                <w:szCs w:val="28"/>
              </w:rPr>
            </w:pPr>
            <w:r>
              <w:rPr>
                <w:sz w:val="28"/>
                <w:szCs w:val="28"/>
              </w:rPr>
              <w:t xml:space="preserve"> </w:t>
            </w:r>
            <w:r>
              <w:rPr>
                <w:color w:val="538135"/>
                <w:sz w:val="28"/>
                <w:szCs w:val="28"/>
              </w:rPr>
              <w:t>(External/State/temporal)</w:t>
            </w:r>
          </w:p>
        </w:tc>
        <w:tc>
          <w:tcPr>
            <w:tcW w:w="2002" w:type="dxa"/>
          </w:tcPr>
          <w:p w14:paraId="1B3F7B01" w14:textId="77777777" w:rsidR="00FA74C0" w:rsidRDefault="00000000">
            <w:pPr>
              <w:rPr>
                <w:sz w:val="28"/>
                <w:szCs w:val="28"/>
              </w:rPr>
            </w:pPr>
            <w:r>
              <w:rPr>
                <w:sz w:val="28"/>
                <w:szCs w:val="28"/>
              </w:rPr>
              <w:t xml:space="preserve">  Use Case</w:t>
            </w:r>
          </w:p>
          <w:p w14:paraId="6D5EA78F" w14:textId="77777777" w:rsidR="00FA74C0" w:rsidRDefault="00FA74C0">
            <w:pPr>
              <w:jc w:val="center"/>
              <w:rPr>
                <w:sz w:val="28"/>
                <w:szCs w:val="28"/>
              </w:rPr>
            </w:pPr>
          </w:p>
        </w:tc>
      </w:tr>
      <w:tr w:rsidR="00FA74C0" w14:paraId="342EB471" w14:textId="77777777">
        <w:tc>
          <w:tcPr>
            <w:tcW w:w="4390" w:type="dxa"/>
          </w:tcPr>
          <w:p w14:paraId="68434FDA" w14:textId="77777777" w:rsidR="00FA74C0" w:rsidRDefault="00000000">
            <w:pPr>
              <w:rPr>
                <w:sz w:val="24"/>
                <w:szCs w:val="24"/>
              </w:rPr>
            </w:pPr>
            <w:r>
              <w:rPr>
                <w:sz w:val="24"/>
                <w:szCs w:val="24"/>
              </w:rPr>
              <w:t>Supplier provides</w:t>
            </w:r>
          </w:p>
          <w:p w14:paraId="795B52EE" w14:textId="77777777" w:rsidR="00FA74C0" w:rsidRDefault="00000000">
            <w:pPr>
              <w:rPr>
                <w:sz w:val="24"/>
                <w:szCs w:val="24"/>
              </w:rPr>
            </w:pPr>
            <w:r>
              <w:rPr>
                <w:sz w:val="24"/>
                <w:szCs w:val="24"/>
              </w:rPr>
              <w:t>Products</w:t>
            </w:r>
          </w:p>
        </w:tc>
        <w:tc>
          <w:tcPr>
            <w:tcW w:w="3413" w:type="dxa"/>
          </w:tcPr>
          <w:p w14:paraId="3F897484" w14:textId="77777777" w:rsidR="00FA74C0" w:rsidRDefault="00000000">
            <w:pPr>
              <w:rPr>
                <w:sz w:val="24"/>
                <w:szCs w:val="24"/>
              </w:rPr>
            </w:pPr>
            <w:r>
              <w:rPr>
                <w:sz w:val="24"/>
                <w:szCs w:val="24"/>
              </w:rPr>
              <w:t>External</w:t>
            </w:r>
          </w:p>
        </w:tc>
        <w:tc>
          <w:tcPr>
            <w:tcW w:w="2002" w:type="dxa"/>
          </w:tcPr>
          <w:p w14:paraId="1747AFC4" w14:textId="77777777" w:rsidR="00FA74C0" w:rsidRDefault="00000000">
            <w:pPr>
              <w:rPr>
                <w:sz w:val="24"/>
                <w:szCs w:val="24"/>
              </w:rPr>
            </w:pPr>
            <w:r>
              <w:rPr>
                <w:sz w:val="24"/>
                <w:szCs w:val="24"/>
              </w:rPr>
              <w:t>Provide Products</w:t>
            </w:r>
          </w:p>
        </w:tc>
      </w:tr>
      <w:tr w:rsidR="00FA74C0" w14:paraId="759E0F2F" w14:textId="77777777">
        <w:tc>
          <w:tcPr>
            <w:tcW w:w="4390" w:type="dxa"/>
          </w:tcPr>
          <w:p w14:paraId="7ECD1C67" w14:textId="77777777" w:rsidR="00FA74C0" w:rsidRDefault="00000000">
            <w:pPr>
              <w:rPr>
                <w:sz w:val="24"/>
                <w:szCs w:val="24"/>
              </w:rPr>
            </w:pPr>
            <w:r>
              <w:rPr>
                <w:sz w:val="24"/>
                <w:szCs w:val="24"/>
              </w:rPr>
              <w:t>Customer enters Location</w:t>
            </w:r>
          </w:p>
        </w:tc>
        <w:tc>
          <w:tcPr>
            <w:tcW w:w="3413" w:type="dxa"/>
          </w:tcPr>
          <w:p w14:paraId="1DC794F4" w14:textId="77777777" w:rsidR="00FA74C0" w:rsidRDefault="00000000">
            <w:pPr>
              <w:rPr>
                <w:sz w:val="24"/>
                <w:szCs w:val="24"/>
              </w:rPr>
            </w:pPr>
            <w:r>
              <w:rPr>
                <w:sz w:val="24"/>
                <w:szCs w:val="24"/>
              </w:rPr>
              <w:t>External</w:t>
            </w:r>
          </w:p>
        </w:tc>
        <w:tc>
          <w:tcPr>
            <w:tcW w:w="2002" w:type="dxa"/>
          </w:tcPr>
          <w:p w14:paraId="0CAA2019" w14:textId="77777777" w:rsidR="00FA74C0" w:rsidRDefault="00000000">
            <w:pPr>
              <w:rPr>
                <w:sz w:val="24"/>
                <w:szCs w:val="24"/>
              </w:rPr>
            </w:pPr>
            <w:r>
              <w:rPr>
                <w:sz w:val="24"/>
                <w:szCs w:val="24"/>
              </w:rPr>
              <w:t>enter Location</w:t>
            </w:r>
          </w:p>
        </w:tc>
      </w:tr>
      <w:tr w:rsidR="00FA74C0" w14:paraId="05398CBC" w14:textId="77777777">
        <w:trPr>
          <w:trHeight w:val="212"/>
        </w:trPr>
        <w:tc>
          <w:tcPr>
            <w:tcW w:w="4390" w:type="dxa"/>
          </w:tcPr>
          <w:p w14:paraId="4BB96F71" w14:textId="77777777" w:rsidR="00FA74C0" w:rsidRDefault="00000000">
            <w:pPr>
              <w:rPr>
                <w:sz w:val="24"/>
                <w:szCs w:val="24"/>
              </w:rPr>
            </w:pPr>
            <w:r>
              <w:rPr>
                <w:sz w:val="24"/>
                <w:szCs w:val="24"/>
              </w:rPr>
              <w:t>Customer Chooses category</w:t>
            </w:r>
          </w:p>
        </w:tc>
        <w:tc>
          <w:tcPr>
            <w:tcW w:w="3413" w:type="dxa"/>
          </w:tcPr>
          <w:p w14:paraId="23F51526" w14:textId="77777777" w:rsidR="00FA74C0" w:rsidRDefault="00000000">
            <w:pPr>
              <w:rPr>
                <w:sz w:val="24"/>
                <w:szCs w:val="24"/>
              </w:rPr>
            </w:pPr>
            <w:r>
              <w:rPr>
                <w:sz w:val="24"/>
                <w:szCs w:val="24"/>
              </w:rPr>
              <w:t>External</w:t>
            </w:r>
          </w:p>
        </w:tc>
        <w:tc>
          <w:tcPr>
            <w:tcW w:w="2002" w:type="dxa"/>
          </w:tcPr>
          <w:p w14:paraId="0C391725" w14:textId="77777777" w:rsidR="00FA74C0" w:rsidRDefault="00000000">
            <w:pPr>
              <w:rPr>
                <w:sz w:val="24"/>
                <w:szCs w:val="24"/>
              </w:rPr>
            </w:pPr>
            <w:r>
              <w:rPr>
                <w:sz w:val="24"/>
                <w:szCs w:val="24"/>
              </w:rPr>
              <w:t>Choose category</w:t>
            </w:r>
          </w:p>
        </w:tc>
      </w:tr>
      <w:tr w:rsidR="00FA74C0" w14:paraId="3D94739C" w14:textId="77777777">
        <w:trPr>
          <w:trHeight w:val="365"/>
        </w:trPr>
        <w:tc>
          <w:tcPr>
            <w:tcW w:w="4390" w:type="dxa"/>
          </w:tcPr>
          <w:p w14:paraId="0BD8B4CF" w14:textId="77777777" w:rsidR="00FA74C0" w:rsidRDefault="00000000">
            <w:pPr>
              <w:rPr>
                <w:sz w:val="24"/>
                <w:szCs w:val="24"/>
              </w:rPr>
            </w:pPr>
            <w:r>
              <w:rPr>
                <w:sz w:val="24"/>
                <w:szCs w:val="24"/>
              </w:rPr>
              <w:t>customer uses offers</w:t>
            </w:r>
          </w:p>
        </w:tc>
        <w:tc>
          <w:tcPr>
            <w:tcW w:w="3413" w:type="dxa"/>
          </w:tcPr>
          <w:p w14:paraId="139D18A2" w14:textId="77777777" w:rsidR="00FA74C0" w:rsidRDefault="00000000">
            <w:pPr>
              <w:rPr>
                <w:sz w:val="24"/>
                <w:szCs w:val="24"/>
              </w:rPr>
            </w:pPr>
            <w:r>
              <w:rPr>
                <w:sz w:val="24"/>
                <w:szCs w:val="24"/>
              </w:rPr>
              <w:t>External</w:t>
            </w:r>
          </w:p>
        </w:tc>
        <w:tc>
          <w:tcPr>
            <w:tcW w:w="2002" w:type="dxa"/>
          </w:tcPr>
          <w:p w14:paraId="0CC6B182" w14:textId="77777777" w:rsidR="00FA74C0" w:rsidRDefault="00000000">
            <w:pPr>
              <w:rPr>
                <w:sz w:val="24"/>
                <w:szCs w:val="24"/>
              </w:rPr>
            </w:pPr>
            <w:r>
              <w:rPr>
                <w:sz w:val="24"/>
                <w:szCs w:val="24"/>
              </w:rPr>
              <w:t>Use offers</w:t>
            </w:r>
          </w:p>
        </w:tc>
      </w:tr>
      <w:tr w:rsidR="00FA74C0" w14:paraId="08F7F3CE" w14:textId="77777777">
        <w:trPr>
          <w:trHeight w:val="264"/>
        </w:trPr>
        <w:tc>
          <w:tcPr>
            <w:tcW w:w="4390" w:type="dxa"/>
          </w:tcPr>
          <w:p w14:paraId="03240809" w14:textId="77777777" w:rsidR="00FA74C0" w:rsidRDefault="00000000">
            <w:pPr>
              <w:rPr>
                <w:sz w:val="24"/>
                <w:szCs w:val="24"/>
              </w:rPr>
            </w:pPr>
            <w:r>
              <w:rPr>
                <w:sz w:val="24"/>
                <w:szCs w:val="24"/>
              </w:rPr>
              <w:t>customer gains point</w:t>
            </w:r>
          </w:p>
        </w:tc>
        <w:tc>
          <w:tcPr>
            <w:tcW w:w="3413" w:type="dxa"/>
          </w:tcPr>
          <w:p w14:paraId="1854E503" w14:textId="77777777" w:rsidR="00FA74C0" w:rsidRDefault="00000000">
            <w:pPr>
              <w:rPr>
                <w:sz w:val="24"/>
                <w:szCs w:val="24"/>
              </w:rPr>
            </w:pPr>
            <w:r>
              <w:rPr>
                <w:sz w:val="24"/>
                <w:szCs w:val="24"/>
              </w:rPr>
              <w:t>state</w:t>
            </w:r>
          </w:p>
        </w:tc>
        <w:tc>
          <w:tcPr>
            <w:tcW w:w="2002" w:type="dxa"/>
          </w:tcPr>
          <w:p w14:paraId="0BE27039" w14:textId="77777777" w:rsidR="00FA74C0" w:rsidRDefault="00000000">
            <w:pPr>
              <w:rPr>
                <w:sz w:val="24"/>
                <w:szCs w:val="24"/>
              </w:rPr>
            </w:pPr>
            <w:r>
              <w:rPr>
                <w:sz w:val="24"/>
                <w:szCs w:val="24"/>
              </w:rPr>
              <w:t>gain point</w:t>
            </w:r>
          </w:p>
        </w:tc>
      </w:tr>
      <w:tr w:rsidR="00FA74C0" w14:paraId="6A11C4BE" w14:textId="77777777">
        <w:trPr>
          <w:trHeight w:val="319"/>
        </w:trPr>
        <w:tc>
          <w:tcPr>
            <w:tcW w:w="4390" w:type="dxa"/>
          </w:tcPr>
          <w:p w14:paraId="2B50E90C" w14:textId="77777777" w:rsidR="00FA74C0" w:rsidRDefault="00000000">
            <w:pPr>
              <w:rPr>
                <w:sz w:val="24"/>
                <w:szCs w:val="24"/>
              </w:rPr>
            </w:pPr>
            <w:r>
              <w:rPr>
                <w:sz w:val="24"/>
                <w:szCs w:val="24"/>
              </w:rPr>
              <w:t>customer chooses a specific payment Method</w:t>
            </w:r>
          </w:p>
        </w:tc>
        <w:tc>
          <w:tcPr>
            <w:tcW w:w="3413" w:type="dxa"/>
          </w:tcPr>
          <w:p w14:paraId="5A094893" w14:textId="77777777" w:rsidR="00FA74C0" w:rsidRDefault="00000000">
            <w:pPr>
              <w:rPr>
                <w:sz w:val="24"/>
                <w:szCs w:val="24"/>
              </w:rPr>
            </w:pPr>
            <w:r>
              <w:rPr>
                <w:sz w:val="24"/>
                <w:szCs w:val="24"/>
              </w:rPr>
              <w:t>External</w:t>
            </w:r>
          </w:p>
        </w:tc>
        <w:tc>
          <w:tcPr>
            <w:tcW w:w="2002" w:type="dxa"/>
          </w:tcPr>
          <w:p w14:paraId="313219BA" w14:textId="77777777" w:rsidR="00FA74C0" w:rsidRDefault="00000000">
            <w:pPr>
              <w:rPr>
                <w:sz w:val="24"/>
                <w:szCs w:val="24"/>
              </w:rPr>
            </w:pPr>
            <w:r>
              <w:rPr>
                <w:sz w:val="24"/>
                <w:szCs w:val="24"/>
              </w:rPr>
              <w:t>choose a specific payment Method</w:t>
            </w:r>
          </w:p>
        </w:tc>
      </w:tr>
      <w:tr w:rsidR="00FA74C0" w14:paraId="657D8AD1" w14:textId="77777777">
        <w:trPr>
          <w:trHeight w:val="283"/>
        </w:trPr>
        <w:tc>
          <w:tcPr>
            <w:tcW w:w="4390" w:type="dxa"/>
          </w:tcPr>
          <w:p w14:paraId="46B59480" w14:textId="77777777" w:rsidR="00FA74C0" w:rsidRDefault="00000000">
            <w:pPr>
              <w:rPr>
                <w:sz w:val="24"/>
                <w:szCs w:val="24"/>
              </w:rPr>
            </w:pPr>
            <w:r>
              <w:rPr>
                <w:sz w:val="24"/>
                <w:szCs w:val="24"/>
              </w:rPr>
              <w:t>customer returns products within a given time</w:t>
            </w:r>
          </w:p>
        </w:tc>
        <w:tc>
          <w:tcPr>
            <w:tcW w:w="3413" w:type="dxa"/>
          </w:tcPr>
          <w:p w14:paraId="3F0EC66C" w14:textId="77777777" w:rsidR="00FA74C0" w:rsidRDefault="00000000">
            <w:pPr>
              <w:rPr>
                <w:sz w:val="24"/>
                <w:szCs w:val="24"/>
              </w:rPr>
            </w:pPr>
            <w:r>
              <w:rPr>
                <w:sz w:val="24"/>
                <w:szCs w:val="24"/>
              </w:rPr>
              <w:t>Temporal</w:t>
            </w:r>
          </w:p>
        </w:tc>
        <w:tc>
          <w:tcPr>
            <w:tcW w:w="2002" w:type="dxa"/>
          </w:tcPr>
          <w:p w14:paraId="34DEE17F" w14:textId="77777777" w:rsidR="00FA74C0" w:rsidRDefault="00000000">
            <w:pPr>
              <w:rPr>
                <w:sz w:val="24"/>
                <w:szCs w:val="24"/>
              </w:rPr>
            </w:pPr>
            <w:r>
              <w:rPr>
                <w:sz w:val="24"/>
                <w:szCs w:val="24"/>
              </w:rPr>
              <w:t>return products within a given time</w:t>
            </w:r>
          </w:p>
        </w:tc>
      </w:tr>
      <w:tr w:rsidR="00FA74C0" w14:paraId="5C17608A" w14:textId="77777777">
        <w:trPr>
          <w:trHeight w:val="301"/>
        </w:trPr>
        <w:tc>
          <w:tcPr>
            <w:tcW w:w="4390" w:type="dxa"/>
          </w:tcPr>
          <w:p w14:paraId="1C437149" w14:textId="77777777" w:rsidR="00FA74C0" w:rsidRDefault="00000000">
            <w:pPr>
              <w:rPr>
                <w:sz w:val="24"/>
                <w:szCs w:val="24"/>
              </w:rPr>
            </w:pPr>
            <w:r>
              <w:rPr>
                <w:sz w:val="24"/>
                <w:szCs w:val="24"/>
              </w:rPr>
              <w:t>Admin provides different Services</w:t>
            </w:r>
          </w:p>
        </w:tc>
        <w:tc>
          <w:tcPr>
            <w:tcW w:w="3413" w:type="dxa"/>
          </w:tcPr>
          <w:p w14:paraId="625DAC93" w14:textId="77777777" w:rsidR="00FA74C0" w:rsidRDefault="00000000">
            <w:pPr>
              <w:rPr>
                <w:sz w:val="24"/>
                <w:szCs w:val="24"/>
              </w:rPr>
            </w:pPr>
            <w:r>
              <w:rPr>
                <w:sz w:val="24"/>
                <w:szCs w:val="24"/>
              </w:rPr>
              <w:t>External</w:t>
            </w:r>
          </w:p>
        </w:tc>
        <w:tc>
          <w:tcPr>
            <w:tcW w:w="2002" w:type="dxa"/>
          </w:tcPr>
          <w:p w14:paraId="3EB25FF0" w14:textId="77777777" w:rsidR="00FA74C0" w:rsidRDefault="00000000">
            <w:pPr>
              <w:rPr>
                <w:sz w:val="24"/>
                <w:szCs w:val="24"/>
              </w:rPr>
            </w:pPr>
            <w:r>
              <w:rPr>
                <w:sz w:val="24"/>
                <w:szCs w:val="24"/>
              </w:rPr>
              <w:t>provide different Services</w:t>
            </w:r>
          </w:p>
        </w:tc>
      </w:tr>
      <w:tr w:rsidR="00FA74C0" w14:paraId="317B3809" w14:textId="77777777">
        <w:trPr>
          <w:trHeight w:val="292"/>
        </w:trPr>
        <w:tc>
          <w:tcPr>
            <w:tcW w:w="4390" w:type="dxa"/>
          </w:tcPr>
          <w:p w14:paraId="07DF6C9F" w14:textId="77777777" w:rsidR="00FA74C0" w:rsidRDefault="00000000">
            <w:pPr>
              <w:rPr>
                <w:sz w:val="24"/>
                <w:szCs w:val="24"/>
              </w:rPr>
            </w:pPr>
            <w:r>
              <w:rPr>
                <w:sz w:val="24"/>
                <w:szCs w:val="24"/>
              </w:rPr>
              <w:t>Admin announces offers per limited time</w:t>
            </w:r>
          </w:p>
        </w:tc>
        <w:tc>
          <w:tcPr>
            <w:tcW w:w="3413" w:type="dxa"/>
          </w:tcPr>
          <w:p w14:paraId="2156C51D" w14:textId="77777777" w:rsidR="00FA74C0" w:rsidRDefault="00000000">
            <w:pPr>
              <w:rPr>
                <w:sz w:val="24"/>
                <w:szCs w:val="24"/>
              </w:rPr>
            </w:pPr>
            <w:r>
              <w:rPr>
                <w:sz w:val="24"/>
                <w:szCs w:val="24"/>
              </w:rPr>
              <w:t>Temporal</w:t>
            </w:r>
          </w:p>
        </w:tc>
        <w:tc>
          <w:tcPr>
            <w:tcW w:w="2002" w:type="dxa"/>
          </w:tcPr>
          <w:p w14:paraId="18D4A99A" w14:textId="77777777" w:rsidR="00FA74C0" w:rsidRDefault="00000000">
            <w:pPr>
              <w:rPr>
                <w:sz w:val="24"/>
                <w:szCs w:val="24"/>
              </w:rPr>
            </w:pPr>
            <w:r>
              <w:rPr>
                <w:sz w:val="24"/>
                <w:szCs w:val="24"/>
              </w:rPr>
              <w:t>announce offers per limited time</w:t>
            </w:r>
          </w:p>
        </w:tc>
      </w:tr>
      <w:tr w:rsidR="00FA74C0" w14:paraId="7BA56D10" w14:textId="77777777">
        <w:trPr>
          <w:trHeight w:val="228"/>
        </w:trPr>
        <w:tc>
          <w:tcPr>
            <w:tcW w:w="4390" w:type="dxa"/>
          </w:tcPr>
          <w:p w14:paraId="5F2188DC" w14:textId="77777777" w:rsidR="00FA74C0" w:rsidRDefault="00000000">
            <w:pPr>
              <w:rPr>
                <w:sz w:val="24"/>
                <w:szCs w:val="24"/>
              </w:rPr>
            </w:pPr>
            <w:r>
              <w:rPr>
                <w:sz w:val="24"/>
                <w:szCs w:val="24"/>
              </w:rPr>
              <w:t>Marketing Subsystem Provides bags that are good for the environment</w:t>
            </w:r>
          </w:p>
        </w:tc>
        <w:tc>
          <w:tcPr>
            <w:tcW w:w="3413" w:type="dxa"/>
          </w:tcPr>
          <w:p w14:paraId="248C46BA" w14:textId="77777777" w:rsidR="00FA74C0" w:rsidRDefault="00000000">
            <w:pPr>
              <w:rPr>
                <w:sz w:val="24"/>
                <w:szCs w:val="24"/>
              </w:rPr>
            </w:pPr>
            <w:r>
              <w:rPr>
                <w:sz w:val="24"/>
                <w:szCs w:val="24"/>
              </w:rPr>
              <w:t>External</w:t>
            </w:r>
          </w:p>
        </w:tc>
        <w:tc>
          <w:tcPr>
            <w:tcW w:w="2002" w:type="dxa"/>
          </w:tcPr>
          <w:p w14:paraId="34820924" w14:textId="77777777" w:rsidR="00FA74C0" w:rsidRDefault="00000000">
            <w:pPr>
              <w:rPr>
                <w:sz w:val="24"/>
                <w:szCs w:val="24"/>
              </w:rPr>
            </w:pPr>
            <w:r>
              <w:rPr>
                <w:sz w:val="24"/>
                <w:szCs w:val="24"/>
              </w:rPr>
              <w:t>Provide special bags</w:t>
            </w:r>
          </w:p>
        </w:tc>
      </w:tr>
      <w:tr w:rsidR="00FA74C0" w14:paraId="2E0E60E7" w14:textId="77777777">
        <w:trPr>
          <w:trHeight w:val="365"/>
        </w:trPr>
        <w:tc>
          <w:tcPr>
            <w:tcW w:w="4390" w:type="dxa"/>
          </w:tcPr>
          <w:p w14:paraId="1455E77E" w14:textId="77777777" w:rsidR="00FA74C0" w:rsidRDefault="00000000">
            <w:pPr>
              <w:rPr>
                <w:sz w:val="24"/>
                <w:szCs w:val="24"/>
              </w:rPr>
            </w:pPr>
            <w:r>
              <w:rPr>
                <w:sz w:val="24"/>
                <w:szCs w:val="24"/>
              </w:rPr>
              <w:t xml:space="preserve">organizer enhances services </w:t>
            </w:r>
          </w:p>
        </w:tc>
        <w:tc>
          <w:tcPr>
            <w:tcW w:w="3413" w:type="dxa"/>
          </w:tcPr>
          <w:p w14:paraId="3E9E76CF" w14:textId="77777777" w:rsidR="00FA74C0" w:rsidRDefault="00000000">
            <w:pPr>
              <w:rPr>
                <w:sz w:val="24"/>
                <w:szCs w:val="24"/>
              </w:rPr>
            </w:pPr>
            <w:r>
              <w:rPr>
                <w:sz w:val="24"/>
                <w:szCs w:val="24"/>
              </w:rPr>
              <w:t>External</w:t>
            </w:r>
          </w:p>
        </w:tc>
        <w:tc>
          <w:tcPr>
            <w:tcW w:w="2002" w:type="dxa"/>
          </w:tcPr>
          <w:p w14:paraId="6040B937" w14:textId="77777777" w:rsidR="00FA74C0" w:rsidRDefault="00000000">
            <w:pPr>
              <w:rPr>
                <w:sz w:val="24"/>
                <w:szCs w:val="24"/>
              </w:rPr>
            </w:pPr>
            <w:r>
              <w:rPr>
                <w:sz w:val="24"/>
                <w:szCs w:val="24"/>
              </w:rPr>
              <w:t>enhance services</w:t>
            </w:r>
          </w:p>
        </w:tc>
      </w:tr>
      <w:tr w:rsidR="00FA74C0" w14:paraId="1E8DDAE8" w14:textId="77777777">
        <w:trPr>
          <w:trHeight w:val="310"/>
        </w:trPr>
        <w:tc>
          <w:tcPr>
            <w:tcW w:w="4390" w:type="dxa"/>
          </w:tcPr>
          <w:p w14:paraId="78A8434C" w14:textId="77777777" w:rsidR="00FA74C0" w:rsidRDefault="00000000">
            <w:pPr>
              <w:rPr>
                <w:sz w:val="24"/>
                <w:szCs w:val="24"/>
              </w:rPr>
            </w:pPr>
            <w:r>
              <w:rPr>
                <w:sz w:val="24"/>
                <w:szCs w:val="24"/>
              </w:rPr>
              <w:t>Admin gets alerted of the sold-out item</w:t>
            </w:r>
          </w:p>
        </w:tc>
        <w:tc>
          <w:tcPr>
            <w:tcW w:w="3413" w:type="dxa"/>
          </w:tcPr>
          <w:p w14:paraId="6A2AC274" w14:textId="77777777" w:rsidR="00FA74C0" w:rsidRDefault="00000000">
            <w:pPr>
              <w:rPr>
                <w:sz w:val="24"/>
                <w:szCs w:val="24"/>
              </w:rPr>
            </w:pPr>
            <w:r>
              <w:rPr>
                <w:sz w:val="24"/>
                <w:szCs w:val="24"/>
              </w:rPr>
              <w:t>Temporal</w:t>
            </w:r>
          </w:p>
        </w:tc>
        <w:tc>
          <w:tcPr>
            <w:tcW w:w="2002" w:type="dxa"/>
          </w:tcPr>
          <w:p w14:paraId="0572C21F" w14:textId="77777777" w:rsidR="00FA74C0" w:rsidRDefault="00000000">
            <w:pPr>
              <w:rPr>
                <w:sz w:val="24"/>
                <w:szCs w:val="24"/>
              </w:rPr>
            </w:pPr>
            <w:r>
              <w:rPr>
                <w:sz w:val="24"/>
                <w:szCs w:val="24"/>
              </w:rPr>
              <w:t>Manage warehouses</w:t>
            </w:r>
          </w:p>
        </w:tc>
      </w:tr>
    </w:tbl>
    <w:p w14:paraId="4313C03C" w14:textId="77777777" w:rsidR="00FA74C0" w:rsidRDefault="00FA74C0">
      <w:pPr>
        <w:rPr>
          <w:sz w:val="28"/>
          <w:szCs w:val="28"/>
        </w:rPr>
      </w:pPr>
    </w:p>
    <w:p w14:paraId="67C2A259" w14:textId="77777777" w:rsidR="00FA74C0" w:rsidRDefault="00FA74C0">
      <w:pPr>
        <w:rPr>
          <w:sz w:val="28"/>
          <w:szCs w:val="28"/>
        </w:rPr>
      </w:pPr>
    </w:p>
    <w:p w14:paraId="30DB2765" w14:textId="77777777" w:rsidR="00FA74C0" w:rsidRDefault="00FA74C0">
      <w:pPr>
        <w:rPr>
          <w:sz w:val="28"/>
          <w:szCs w:val="28"/>
        </w:rPr>
      </w:pPr>
    </w:p>
    <w:p w14:paraId="62831938" w14:textId="77777777" w:rsidR="00FA74C0" w:rsidRDefault="00FA74C0">
      <w:pPr>
        <w:rPr>
          <w:sz w:val="28"/>
          <w:szCs w:val="28"/>
        </w:rPr>
      </w:pPr>
    </w:p>
    <w:p w14:paraId="5A6B56C7" w14:textId="77777777" w:rsidR="00FA74C0" w:rsidRDefault="00000000">
      <w:pPr>
        <w:numPr>
          <w:ilvl w:val="2"/>
          <w:numId w:val="2"/>
        </w:numPr>
        <w:pBdr>
          <w:top w:val="nil"/>
          <w:left w:val="nil"/>
          <w:bottom w:val="nil"/>
          <w:right w:val="nil"/>
          <w:between w:val="nil"/>
        </w:pBdr>
        <w:rPr>
          <w:color w:val="000000"/>
          <w:sz w:val="28"/>
          <w:szCs w:val="28"/>
        </w:rPr>
      </w:pPr>
      <w:r>
        <w:rPr>
          <w:color w:val="000000"/>
          <w:sz w:val="28"/>
          <w:szCs w:val="28"/>
        </w:rPr>
        <w:t>Use case Descriptions:</w:t>
      </w:r>
    </w:p>
    <w:p w14:paraId="62ECFD89" w14:textId="77777777" w:rsidR="00FA74C0" w:rsidRDefault="00000000">
      <w:pPr>
        <w:keepNext/>
        <w:pBdr>
          <w:top w:val="nil"/>
          <w:left w:val="nil"/>
          <w:bottom w:val="nil"/>
          <w:right w:val="nil"/>
          <w:between w:val="nil"/>
        </w:pBdr>
        <w:spacing w:after="200" w:line="240" w:lineRule="auto"/>
        <w:jc w:val="center"/>
        <w:rPr>
          <w:i/>
          <w:color w:val="44546A"/>
        </w:rPr>
      </w:pPr>
      <w:r>
        <w:rPr>
          <w:i/>
          <w:color w:val="44546A"/>
        </w:rPr>
        <w:lastRenderedPageBreak/>
        <w:t>Table 3 - Use cases descriptions</w:t>
      </w:r>
    </w:p>
    <w:tbl>
      <w:tblPr>
        <w:tblStyle w:val="a3"/>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9"/>
        <w:gridCol w:w="2784"/>
        <w:gridCol w:w="3172"/>
      </w:tblGrid>
      <w:tr w:rsidR="00FA74C0" w14:paraId="6FED0706" w14:textId="77777777">
        <w:trPr>
          <w:trHeight w:val="373"/>
        </w:trPr>
        <w:tc>
          <w:tcPr>
            <w:tcW w:w="3039" w:type="dxa"/>
          </w:tcPr>
          <w:p w14:paraId="38C76A87" w14:textId="77777777" w:rsidR="00FA74C0" w:rsidRDefault="00000000">
            <w:pPr>
              <w:jc w:val="center"/>
              <w:rPr>
                <w:sz w:val="28"/>
                <w:szCs w:val="28"/>
              </w:rPr>
            </w:pPr>
            <w:r>
              <w:rPr>
                <w:sz w:val="28"/>
                <w:szCs w:val="28"/>
              </w:rPr>
              <w:t>Use case name</w:t>
            </w:r>
          </w:p>
        </w:tc>
        <w:tc>
          <w:tcPr>
            <w:tcW w:w="2784" w:type="dxa"/>
          </w:tcPr>
          <w:p w14:paraId="554E9D40" w14:textId="77777777" w:rsidR="00FA74C0" w:rsidRDefault="00000000">
            <w:pPr>
              <w:jc w:val="center"/>
              <w:rPr>
                <w:sz w:val="28"/>
                <w:szCs w:val="28"/>
              </w:rPr>
            </w:pPr>
            <w:r>
              <w:rPr>
                <w:sz w:val="28"/>
                <w:szCs w:val="28"/>
              </w:rPr>
              <w:t>Actor</w:t>
            </w:r>
          </w:p>
        </w:tc>
        <w:tc>
          <w:tcPr>
            <w:tcW w:w="3172" w:type="dxa"/>
          </w:tcPr>
          <w:p w14:paraId="43F382C8" w14:textId="77777777" w:rsidR="00FA74C0" w:rsidRDefault="00000000">
            <w:pPr>
              <w:jc w:val="center"/>
              <w:rPr>
                <w:sz w:val="28"/>
                <w:szCs w:val="28"/>
              </w:rPr>
            </w:pPr>
            <w:r>
              <w:rPr>
                <w:sz w:val="28"/>
                <w:szCs w:val="28"/>
              </w:rPr>
              <w:t>Description</w:t>
            </w:r>
          </w:p>
        </w:tc>
      </w:tr>
      <w:tr w:rsidR="00FA74C0" w14:paraId="22AE7B35" w14:textId="77777777">
        <w:trPr>
          <w:trHeight w:val="1931"/>
        </w:trPr>
        <w:tc>
          <w:tcPr>
            <w:tcW w:w="3039" w:type="dxa"/>
          </w:tcPr>
          <w:p w14:paraId="73335F3F" w14:textId="77777777" w:rsidR="00FA74C0" w:rsidRDefault="00000000">
            <w:pPr>
              <w:rPr>
                <w:sz w:val="24"/>
                <w:szCs w:val="24"/>
              </w:rPr>
            </w:pPr>
            <w:r>
              <w:rPr>
                <w:sz w:val="24"/>
                <w:szCs w:val="24"/>
              </w:rPr>
              <w:t>Return products</w:t>
            </w:r>
          </w:p>
        </w:tc>
        <w:tc>
          <w:tcPr>
            <w:tcW w:w="2784" w:type="dxa"/>
          </w:tcPr>
          <w:p w14:paraId="14D9EDA6" w14:textId="77777777" w:rsidR="00FA74C0" w:rsidRDefault="00000000">
            <w:pPr>
              <w:rPr>
                <w:sz w:val="24"/>
                <w:szCs w:val="24"/>
              </w:rPr>
            </w:pPr>
            <w:r>
              <w:rPr>
                <w:sz w:val="24"/>
                <w:szCs w:val="24"/>
              </w:rPr>
              <w:t>customer</w:t>
            </w:r>
          </w:p>
        </w:tc>
        <w:tc>
          <w:tcPr>
            <w:tcW w:w="3172" w:type="dxa"/>
          </w:tcPr>
          <w:p w14:paraId="077EB33A" w14:textId="77777777" w:rsidR="00FA74C0" w:rsidRDefault="00000000">
            <w:pPr>
              <w:rPr>
                <w:sz w:val="24"/>
                <w:szCs w:val="24"/>
              </w:rPr>
            </w:pPr>
            <w:bookmarkStart w:id="2" w:name="_1fob9te" w:colFirst="0" w:colLast="0"/>
            <w:bookmarkEnd w:id="2"/>
            <w:r>
              <w:rPr>
                <w:sz w:val="24"/>
                <w:szCs w:val="24"/>
              </w:rPr>
              <w:t>A customer can return products on the same day as food or dairy products if &amp; only if they have gone bad also, he can return products such as appliances if they have physical or technical defects within 14 days (about 2 weeks) only.</w:t>
            </w:r>
          </w:p>
        </w:tc>
      </w:tr>
      <w:tr w:rsidR="00FA74C0" w14:paraId="5ECF441D" w14:textId="77777777">
        <w:trPr>
          <w:trHeight w:val="3206"/>
        </w:trPr>
        <w:tc>
          <w:tcPr>
            <w:tcW w:w="3039" w:type="dxa"/>
          </w:tcPr>
          <w:p w14:paraId="1AB97081" w14:textId="77777777" w:rsidR="00FA74C0" w:rsidRDefault="00000000">
            <w:pPr>
              <w:rPr>
                <w:sz w:val="24"/>
                <w:szCs w:val="24"/>
              </w:rPr>
            </w:pPr>
            <w:r>
              <w:rPr>
                <w:sz w:val="24"/>
                <w:szCs w:val="24"/>
              </w:rPr>
              <w:t>Check returning products</w:t>
            </w:r>
          </w:p>
        </w:tc>
        <w:tc>
          <w:tcPr>
            <w:tcW w:w="2784" w:type="dxa"/>
          </w:tcPr>
          <w:p w14:paraId="571DCCF1" w14:textId="77777777" w:rsidR="00FA74C0" w:rsidRDefault="00000000">
            <w:pPr>
              <w:rPr>
                <w:sz w:val="24"/>
                <w:szCs w:val="24"/>
              </w:rPr>
            </w:pPr>
            <w:r>
              <w:rPr>
                <w:sz w:val="24"/>
                <w:szCs w:val="24"/>
              </w:rPr>
              <w:t>organizer</w:t>
            </w:r>
          </w:p>
        </w:tc>
        <w:tc>
          <w:tcPr>
            <w:tcW w:w="3172" w:type="dxa"/>
          </w:tcPr>
          <w:p w14:paraId="2D4C2FB7" w14:textId="77777777" w:rsidR="00FA74C0" w:rsidRDefault="00000000">
            <w:pPr>
              <w:rPr>
                <w:sz w:val="24"/>
                <w:szCs w:val="24"/>
              </w:rPr>
            </w:pPr>
            <w:bookmarkStart w:id="3" w:name="_3znysh7" w:colFirst="0" w:colLast="0"/>
            <w:bookmarkEnd w:id="3"/>
            <w:r>
              <w:rPr>
                <w:sz w:val="24"/>
                <w:szCs w:val="24"/>
              </w:rPr>
              <w:t>Corporation provides many return policies for different products but does not support appliance after-sale services. Organizer checks if the product is Within the period of validity &amp; it has the conditions of return (gone bad or has technical or physical defects)</w:t>
            </w:r>
          </w:p>
        </w:tc>
      </w:tr>
      <w:tr w:rsidR="00FA74C0" w14:paraId="23FE2338" w14:textId="77777777">
        <w:trPr>
          <w:trHeight w:val="530"/>
        </w:trPr>
        <w:tc>
          <w:tcPr>
            <w:tcW w:w="3039" w:type="dxa"/>
          </w:tcPr>
          <w:p w14:paraId="5074F50F" w14:textId="77777777" w:rsidR="00FA74C0" w:rsidRDefault="00000000">
            <w:pPr>
              <w:rPr>
                <w:sz w:val="24"/>
                <w:szCs w:val="24"/>
              </w:rPr>
            </w:pPr>
            <w:r>
              <w:rPr>
                <w:sz w:val="24"/>
                <w:szCs w:val="24"/>
              </w:rPr>
              <w:t xml:space="preserve">Choose a specific payment method </w:t>
            </w:r>
          </w:p>
        </w:tc>
        <w:tc>
          <w:tcPr>
            <w:tcW w:w="2784" w:type="dxa"/>
          </w:tcPr>
          <w:p w14:paraId="31EA2933" w14:textId="77777777" w:rsidR="00FA74C0" w:rsidRDefault="00000000">
            <w:pPr>
              <w:rPr>
                <w:sz w:val="24"/>
                <w:szCs w:val="24"/>
              </w:rPr>
            </w:pPr>
            <w:r>
              <w:rPr>
                <w:sz w:val="24"/>
                <w:szCs w:val="24"/>
              </w:rPr>
              <w:t>customer</w:t>
            </w:r>
          </w:p>
        </w:tc>
        <w:tc>
          <w:tcPr>
            <w:tcW w:w="3172" w:type="dxa"/>
          </w:tcPr>
          <w:p w14:paraId="7F3B60D1" w14:textId="77777777" w:rsidR="00FA74C0" w:rsidRDefault="00000000">
            <w:pPr>
              <w:rPr>
                <w:sz w:val="24"/>
                <w:szCs w:val="24"/>
              </w:rPr>
            </w:pPr>
            <w:bookmarkStart w:id="4" w:name="_2et92p0" w:colFirst="0" w:colLast="0"/>
            <w:bookmarkEnd w:id="4"/>
            <w:r>
              <w:rPr>
                <w:sz w:val="24"/>
                <w:szCs w:val="24"/>
              </w:rPr>
              <w:t xml:space="preserve">Customer can choose any payment method such as visa, cash, or points, there are offers available for the customer affected by this payment method, these different payment techniques and packages help customer gains points per purchase operation </w:t>
            </w:r>
          </w:p>
        </w:tc>
      </w:tr>
      <w:tr w:rsidR="00FA74C0" w14:paraId="0E9F1836" w14:textId="77777777">
        <w:trPr>
          <w:trHeight w:val="1921"/>
        </w:trPr>
        <w:tc>
          <w:tcPr>
            <w:tcW w:w="3039" w:type="dxa"/>
          </w:tcPr>
          <w:p w14:paraId="6799E765" w14:textId="77777777" w:rsidR="00FA74C0" w:rsidRDefault="00000000">
            <w:pPr>
              <w:rPr>
                <w:sz w:val="24"/>
                <w:szCs w:val="24"/>
              </w:rPr>
            </w:pPr>
            <w:r>
              <w:rPr>
                <w:sz w:val="24"/>
                <w:szCs w:val="24"/>
              </w:rPr>
              <w:lastRenderedPageBreak/>
              <w:t>Provide products</w:t>
            </w:r>
          </w:p>
        </w:tc>
        <w:tc>
          <w:tcPr>
            <w:tcW w:w="2784" w:type="dxa"/>
          </w:tcPr>
          <w:p w14:paraId="164EF58B" w14:textId="77777777" w:rsidR="00FA74C0" w:rsidRDefault="00000000">
            <w:pPr>
              <w:rPr>
                <w:sz w:val="24"/>
                <w:szCs w:val="24"/>
              </w:rPr>
            </w:pPr>
            <w:r>
              <w:rPr>
                <w:sz w:val="24"/>
                <w:szCs w:val="24"/>
              </w:rPr>
              <w:t>supplier</w:t>
            </w:r>
          </w:p>
        </w:tc>
        <w:tc>
          <w:tcPr>
            <w:tcW w:w="3172" w:type="dxa"/>
          </w:tcPr>
          <w:p w14:paraId="6E2EA5E4" w14:textId="77777777" w:rsidR="00FA74C0" w:rsidRDefault="00000000">
            <w:pPr>
              <w:rPr>
                <w:sz w:val="24"/>
                <w:szCs w:val="24"/>
              </w:rPr>
            </w:pPr>
            <w:bookmarkStart w:id="5" w:name="_tyjcwt" w:colFirst="0" w:colLast="0"/>
            <w:bookmarkEnd w:id="5"/>
            <w:r>
              <w:rPr>
                <w:sz w:val="24"/>
                <w:szCs w:val="24"/>
              </w:rPr>
              <w:t>Corporation Contracts with different suppliers to provide the best products &amp; to cover the many warehouses it has; the suppliers have an annual contract for that.</w:t>
            </w:r>
          </w:p>
        </w:tc>
      </w:tr>
      <w:tr w:rsidR="00FA74C0" w14:paraId="0776816A" w14:textId="77777777">
        <w:trPr>
          <w:trHeight w:val="1603"/>
        </w:trPr>
        <w:tc>
          <w:tcPr>
            <w:tcW w:w="3039" w:type="dxa"/>
          </w:tcPr>
          <w:p w14:paraId="0870972D" w14:textId="77777777" w:rsidR="00FA74C0" w:rsidRDefault="00000000">
            <w:pPr>
              <w:rPr>
                <w:sz w:val="24"/>
                <w:szCs w:val="24"/>
              </w:rPr>
            </w:pPr>
            <w:r>
              <w:rPr>
                <w:sz w:val="24"/>
                <w:szCs w:val="24"/>
              </w:rPr>
              <w:t xml:space="preserve">Manage warehouses </w:t>
            </w:r>
          </w:p>
        </w:tc>
        <w:tc>
          <w:tcPr>
            <w:tcW w:w="2784" w:type="dxa"/>
          </w:tcPr>
          <w:p w14:paraId="62645EBB" w14:textId="77777777" w:rsidR="00FA74C0" w:rsidRDefault="00000000">
            <w:pPr>
              <w:rPr>
                <w:sz w:val="24"/>
                <w:szCs w:val="24"/>
              </w:rPr>
            </w:pPr>
            <w:r>
              <w:rPr>
                <w:sz w:val="24"/>
                <w:szCs w:val="24"/>
              </w:rPr>
              <w:t>admin</w:t>
            </w:r>
          </w:p>
        </w:tc>
        <w:tc>
          <w:tcPr>
            <w:tcW w:w="3172" w:type="dxa"/>
          </w:tcPr>
          <w:p w14:paraId="3F930D6A" w14:textId="77777777" w:rsidR="00FA74C0" w:rsidRDefault="00000000">
            <w:pPr>
              <w:rPr>
                <w:sz w:val="24"/>
                <w:szCs w:val="24"/>
              </w:rPr>
            </w:pPr>
            <w:bookmarkStart w:id="6" w:name="_3dy6vkm" w:colFirst="0" w:colLast="0"/>
            <w:bookmarkEnd w:id="6"/>
            <w:r>
              <w:rPr>
                <w:sz w:val="24"/>
                <w:szCs w:val="24"/>
              </w:rPr>
              <w:t>If there is a deficiency, the admin should contact the supplier and make sure that warehouses are full, &amp; the products are valid.</w:t>
            </w:r>
          </w:p>
        </w:tc>
      </w:tr>
      <w:tr w:rsidR="00FA74C0" w14:paraId="3C085DC4" w14:textId="77777777">
        <w:trPr>
          <w:trHeight w:val="1284"/>
        </w:trPr>
        <w:tc>
          <w:tcPr>
            <w:tcW w:w="3039" w:type="dxa"/>
          </w:tcPr>
          <w:p w14:paraId="684F742E" w14:textId="77777777" w:rsidR="00FA74C0" w:rsidRDefault="00000000">
            <w:pPr>
              <w:rPr>
                <w:sz w:val="24"/>
                <w:szCs w:val="24"/>
              </w:rPr>
            </w:pPr>
            <w:r>
              <w:rPr>
                <w:sz w:val="24"/>
                <w:szCs w:val="24"/>
              </w:rPr>
              <w:t>Gain points</w:t>
            </w:r>
          </w:p>
        </w:tc>
        <w:tc>
          <w:tcPr>
            <w:tcW w:w="2784" w:type="dxa"/>
          </w:tcPr>
          <w:p w14:paraId="4B28FD26" w14:textId="77777777" w:rsidR="00FA74C0" w:rsidRDefault="00000000">
            <w:pPr>
              <w:rPr>
                <w:sz w:val="24"/>
                <w:szCs w:val="24"/>
              </w:rPr>
            </w:pPr>
            <w:r>
              <w:rPr>
                <w:sz w:val="24"/>
                <w:szCs w:val="24"/>
              </w:rPr>
              <w:t>customer</w:t>
            </w:r>
          </w:p>
        </w:tc>
        <w:tc>
          <w:tcPr>
            <w:tcW w:w="3172" w:type="dxa"/>
          </w:tcPr>
          <w:p w14:paraId="7E847EFB" w14:textId="77777777" w:rsidR="00FA74C0" w:rsidRDefault="00000000">
            <w:pPr>
              <w:rPr>
                <w:sz w:val="24"/>
                <w:szCs w:val="24"/>
              </w:rPr>
            </w:pPr>
            <w:bookmarkStart w:id="7" w:name="_1t3h5sf" w:colFirst="0" w:colLast="0"/>
            <w:bookmarkEnd w:id="7"/>
            <w:r>
              <w:rPr>
                <w:sz w:val="24"/>
                <w:szCs w:val="24"/>
              </w:rPr>
              <w:t>Customers can gain points through purchase operations &amp; using reusable bags, these points are affected by special offers announced for a limited time.</w:t>
            </w:r>
          </w:p>
        </w:tc>
      </w:tr>
      <w:tr w:rsidR="00FA74C0" w14:paraId="77EB2EEB" w14:textId="77777777">
        <w:trPr>
          <w:trHeight w:val="1921"/>
        </w:trPr>
        <w:tc>
          <w:tcPr>
            <w:tcW w:w="3039" w:type="dxa"/>
          </w:tcPr>
          <w:p w14:paraId="28020857" w14:textId="77777777" w:rsidR="00FA74C0" w:rsidRDefault="00000000">
            <w:pPr>
              <w:rPr>
                <w:sz w:val="24"/>
                <w:szCs w:val="24"/>
              </w:rPr>
            </w:pPr>
            <w:r>
              <w:rPr>
                <w:sz w:val="24"/>
                <w:szCs w:val="24"/>
              </w:rPr>
              <w:t>Provide special bags</w:t>
            </w:r>
          </w:p>
        </w:tc>
        <w:tc>
          <w:tcPr>
            <w:tcW w:w="2784" w:type="dxa"/>
          </w:tcPr>
          <w:p w14:paraId="7106A6CD" w14:textId="77777777" w:rsidR="00FA74C0" w:rsidRDefault="00000000">
            <w:pPr>
              <w:rPr>
                <w:sz w:val="24"/>
                <w:szCs w:val="24"/>
              </w:rPr>
            </w:pPr>
            <w:r>
              <w:rPr>
                <w:sz w:val="24"/>
                <w:szCs w:val="24"/>
              </w:rPr>
              <w:t xml:space="preserve">Marketing subsystem </w:t>
            </w:r>
          </w:p>
        </w:tc>
        <w:tc>
          <w:tcPr>
            <w:tcW w:w="3172" w:type="dxa"/>
          </w:tcPr>
          <w:p w14:paraId="273A0554" w14:textId="77777777" w:rsidR="00FA74C0" w:rsidRDefault="00000000">
            <w:bookmarkStart w:id="8" w:name="_4d34og8" w:colFirst="0" w:colLast="0"/>
            <w:bookmarkEnd w:id="8"/>
            <w:r>
              <w:rPr>
                <w:sz w:val="24"/>
                <w:szCs w:val="24"/>
              </w:rPr>
              <w:t>The marketing section provides special bags that help in reducing plastic waste and helps the recycling operation. These bags are reusable and help customers gain points</w:t>
            </w:r>
          </w:p>
        </w:tc>
      </w:tr>
      <w:tr w:rsidR="00FA74C0" w14:paraId="31015238" w14:textId="77777777">
        <w:trPr>
          <w:trHeight w:val="1603"/>
        </w:trPr>
        <w:tc>
          <w:tcPr>
            <w:tcW w:w="3039" w:type="dxa"/>
          </w:tcPr>
          <w:p w14:paraId="1473F18C" w14:textId="77777777" w:rsidR="00FA74C0" w:rsidRDefault="00000000">
            <w:pPr>
              <w:rPr>
                <w:sz w:val="24"/>
                <w:szCs w:val="24"/>
              </w:rPr>
            </w:pPr>
            <w:r>
              <w:rPr>
                <w:sz w:val="24"/>
                <w:szCs w:val="24"/>
              </w:rPr>
              <w:t>Search for the exact product</w:t>
            </w:r>
          </w:p>
        </w:tc>
        <w:tc>
          <w:tcPr>
            <w:tcW w:w="2784" w:type="dxa"/>
          </w:tcPr>
          <w:p w14:paraId="3F064B38" w14:textId="77777777" w:rsidR="00FA74C0" w:rsidRDefault="00000000">
            <w:pPr>
              <w:rPr>
                <w:sz w:val="24"/>
                <w:szCs w:val="24"/>
              </w:rPr>
            </w:pPr>
            <w:r>
              <w:rPr>
                <w:sz w:val="24"/>
                <w:szCs w:val="24"/>
              </w:rPr>
              <w:t>customer</w:t>
            </w:r>
          </w:p>
        </w:tc>
        <w:tc>
          <w:tcPr>
            <w:tcW w:w="3172" w:type="dxa"/>
          </w:tcPr>
          <w:p w14:paraId="6F80887F" w14:textId="77777777" w:rsidR="00FA74C0" w:rsidRDefault="00000000">
            <w:pPr>
              <w:rPr>
                <w:sz w:val="24"/>
                <w:szCs w:val="24"/>
              </w:rPr>
            </w:pPr>
            <w:bookmarkStart w:id="9" w:name="_2s8eyo1" w:colFirst="0" w:colLast="0"/>
            <w:bookmarkEnd w:id="9"/>
            <w:r>
              <w:rPr>
                <w:sz w:val="24"/>
                <w:szCs w:val="24"/>
              </w:rPr>
              <w:t xml:space="preserve">Customer Looking for or purchasing a product in abundance that will be saved in their history on the system will help it enhance its services </w:t>
            </w:r>
          </w:p>
        </w:tc>
      </w:tr>
      <w:tr w:rsidR="00FA74C0" w14:paraId="2FCE2498" w14:textId="77777777">
        <w:trPr>
          <w:trHeight w:val="2066"/>
        </w:trPr>
        <w:tc>
          <w:tcPr>
            <w:tcW w:w="3039" w:type="dxa"/>
          </w:tcPr>
          <w:p w14:paraId="1ABBFF58" w14:textId="77777777" w:rsidR="00FA74C0" w:rsidRDefault="00000000">
            <w:pPr>
              <w:rPr>
                <w:sz w:val="24"/>
                <w:szCs w:val="24"/>
              </w:rPr>
            </w:pPr>
            <w:r>
              <w:rPr>
                <w:sz w:val="24"/>
                <w:szCs w:val="24"/>
              </w:rPr>
              <w:lastRenderedPageBreak/>
              <w:t xml:space="preserve">Enhance services </w:t>
            </w:r>
          </w:p>
        </w:tc>
        <w:tc>
          <w:tcPr>
            <w:tcW w:w="2784" w:type="dxa"/>
          </w:tcPr>
          <w:p w14:paraId="393F9402" w14:textId="77777777" w:rsidR="00FA74C0" w:rsidRDefault="00000000">
            <w:pPr>
              <w:rPr>
                <w:sz w:val="24"/>
                <w:szCs w:val="24"/>
              </w:rPr>
            </w:pPr>
            <w:r>
              <w:rPr>
                <w:sz w:val="24"/>
                <w:szCs w:val="24"/>
              </w:rPr>
              <w:t xml:space="preserve">Organizer </w:t>
            </w:r>
          </w:p>
        </w:tc>
        <w:tc>
          <w:tcPr>
            <w:tcW w:w="3172" w:type="dxa"/>
          </w:tcPr>
          <w:p w14:paraId="571DDDAD" w14:textId="77777777" w:rsidR="00FA74C0" w:rsidRDefault="00000000">
            <w:pPr>
              <w:rPr>
                <w:sz w:val="24"/>
                <w:szCs w:val="24"/>
              </w:rPr>
            </w:pPr>
            <w:bookmarkStart w:id="10" w:name="_17dp8vu" w:colFirst="0" w:colLast="0"/>
            <w:bookmarkEnd w:id="10"/>
            <w:r>
              <w:rPr>
                <w:sz w:val="24"/>
                <w:szCs w:val="24"/>
              </w:rPr>
              <w:t>Organizers enhance services on the website, mobile application, or on-site based on the most searched and requested product by the customers</w:t>
            </w:r>
          </w:p>
        </w:tc>
      </w:tr>
      <w:tr w:rsidR="00FA74C0" w14:paraId="1729A557" w14:textId="77777777">
        <w:trPr>
          <w:trHeight w:val="2153"/>
        </w:trPr>
        <w:tc>
          <w:tcPr>
            <w:tcW w:w="3039" w:type="dxa"/>
          </w:tcPr>
          <w:p w14:paraId="125EA088" w14:textId="77777777" w:rsidR="00FA74C0" w:rsidRDefault="00000000">
            <w:pPr>
              <w:rPr>
                <w:sz w:val="24"/>
                <w:szCs w:val="24"/>
              </w:rPr>
            </w:pPr>
            <w:r>
              <w:rPr>
                <w:sz w:val="24"/>
                <w:szCs w:val="24"/>
              </w:rPr>
              <w:t>Support many categories</w:t>
            </w:r>
          </w:p>
        </w:tc>
        <w:tc>
          <w:tcPr>
            <w:tcW w:w="2784" w:type="dxa"/>
          </w:tcPr>
          <w:p w14:paraId="5341358E" w14:textId="77777777" w:rsidR="00FA74C0" w:rsidRDefault="00000000">
            <w:pPr>
              <w:rPr>
                <w:sz w:val="24"/>
                <w:szCs w:val="24"/>
              </w:rPr>
            </w:pPr>
            <w:r>
              <w:rPr>
                <w:sz w:val="24"/>
                <w:szCs w:val="24"/>
              </w:rPr>
              <w:t>organizer</w:t>
            </w:r>
          </w:p>
        </w:tc>
        <w:tc>
          <w:tcPr>
            <w:tcW w:w="3172" w:type="dxa"/>
          </w:tcPr>
          <w:p w14:paraId="07B0729D" w14:textId="77777777" w:rsidR="00FA74C0" w:rsidRDefault="00000000">
            <w:pPr>
              <w:rPr>
                <w:sz w:val="24"/>
                <w:szCs w:val="24"/>
              </w:rPr>
            </w:pPr>
            <w:r>
              <w:rPr>
                <w:sz w:val="24"/>
                <w:szCs w:val="24"/>
              </w:rPr>
              <w:t>Organizers provide a lot of categories for customers like fruits and vegetables, dairy products, meat and poultry, grocery, beverages, cooking ingredients</w:t>
            </w:r>
          </w:p>
        </w:tc>
      </w:tr>
      <w:tr w:rsidR="00FA74C0" w14:paraId="2D4D93B5" w14:textId="77777777">
        <w:trPr>
          <w:trHeight w:val="340"/>
        </w:trPr>
        <w:tc>
          <w:tcPr>
            <w:tcW w:w="3039" w:type="dxa"/>
          </w:tcPr>
          <w:p w14:paraId="33B8A5D7" w14:textId="77777777" w:rsidR="00FA74C0" w:rsidRDefault="00000000">
            <w:pPr>
              <w:rPr>
                <w:sz w:val="24"/>
                <w:szCs w:val="24"/>
              </w:rPr>
            </w:pPr>
            <w:r>
              <w:rPr>
                <w:sz w:val="24"/>
                <w:szCs w:val="24"/>
              </w:rPr>
              <w:t>Provide different services</w:t>
            </w:r>
          </w:p>
        </w:tc>
        <w:tc>
          <w:tcPr>
            <w:tcW w:w="2784" w:type="dxa"/>
          </w:tcPr>
          <w:p w14:paraId="4DBEFB87" w14:textId="77777777" w:rsidR="00FA74C0" w:rsidRDefault="00000000">
            <w:pPr>
              <w:rPr>
                <w:sz w:val="24"/>
                <w:szCs w:val="24"/>
              </w:rPr>
            </w:pPr>
            <w:r>
              <w:rPr>
                <w:sz w:val="24"/>
                <w:szCs w:val="24"/>
              </w:rPr>
              <w:t>admin</w:t>
            </w:r>
          </w:p>
        </w:tc>
        <w:tc>
          <w:tcPr>
            <w:tcW w:w="3172" w:type="dxa"/>
          </w:tcPr>
          <w:p w14:paraId="32C43C64" w14:textId="77777777" w:rsidR="00FA74C0" w:rsidRDefault="00000000">
            <w:pPr>
              <w:rPr>
                <w:sz w:val="24"/>
                <w:szCs w:val="24"/>
              </w:rPr>
            </w:pPr>
            <w:r>
              <w:rPr>
                <w:sz w:val="24"/>
                <w:szCs w:val="24"/>
              </w:rPr>
              <w:t>Admin provides various services to the customer; the customer will be easy for him to buy and shop.</w:t>
            </w:r>
          </w:p>
        </w:tc>
      </w:tr>
      <w:tr w:rsidR="00FA74C0" w14:paraId="3C92A296" w14:textId="77777777">
        <w:trPr>
          <w:trHeight w:val="540"/>
        </w:trPr>
        <w:tc>
          <w:tcPr>
            <w:tcW w:w="3039" w:type="dxa"/>
          </w:tcPr>
          <w:p w14:paraId="14285641" w14:textId="77777777" w:rsidR="00FA74C0" w:rsidRDefault="00000000">
            <w:pPr>
              <w:rPr>
                <w:sz w:val="24"/>
                <w:szCs w:val="24"/>
              </w:rPr>
            </w:pPr>
            <w:r>
              <w:rPr>
                <w:sz w:val="24"/>
                <w:szCs w:val="24"/>
              </w:rPr>
              <w:t>Provide onsite</w:t>
            </w:r>
          </w:p>
        </w:tc>
        <w:tc>
          <w:tcPr>
            <w:tcW w:w="2784" w:type="dxa"/>
          </w:tcPr>
          <w:p w14:paraId="6A81CABC" w14:textId="77777777" w:rsidR="00FA74C0" w:rsidRDefault="00000000">
            <w:pPr>
              <w:rPr>
                <w:sz w:val="24"/>
                <w:szCs w:val="24"/>
              </w:rPr>
            </w:pPr>
            <w:r>
              <w:rPr>
                <w:sz w:val="24"/>
                <w:szCs w:val="24"/>
              </w:rPr>
              <w:t>admin</w:t>
            </w:r>
          </w:p>
        </w:tc>
        <w:tc>
          <w:tcPr>
            <w:tcW w:w="3172" w:type="dxa"/>
          </w:tcPr>
          <w:p w14:paraId="104B874F" w14:textId="77777777" w:rsidR="00FA74C0" w:rsidRDefault="00000000">
            <w:pPr>
              <w:rPr>
                <w:sz w:val="24"/>
                <w:szCs w:val="24"/>
              </w:rPr>
            </w:pPr>
            <w:r>
              <w:rPr>
                <w:sz w:val="24"/>
                <w:szCs w:val="24"/>
              </w:rPr>
              <w:t xml:space="preserve">Admin provides onsite service, Customer visit the </w:t>
            </w:r>
            <w:r>
              <w:t>physical location.</w:t>
            </w:r>
          </w:p>
        </w:tc>
      </w:tr>
      <w:tr w:rsidR="00FA74C0" w14:paraId="249BCA7D" w14:textId="77777777">
        <w:trPr>
          <w:trHeight w:val="393"/>
        </w:trPr>
        <w:tc>
          <w:tcPr>
            <w:tcW w:w="3039" w:type="dxa"/>
          </w:tcPr>
          <w:p w14:paraId="607439DE" w14:textId="77777777" w:rsidR="00FA74C0" w:rsidRDefault="00000000">
            <w:pPr>
              <w:rPr>
                <w:sz w:val="24"/>
                <w:szCs w:val="24"/>
              </w:rPr>
            </w:pPr>
            <w:r>
              <w:rPr>
                <w:sz w:val="24"/>
                <w:szCs w:val="24"/>
              </w:rPr>
              <w:t>Provide offsite</w:t>
            </w:r>
          </w:p>
        </w:tc>
        <w:tc>
          <w:tcPr>
            <w:tcW w:w="2784" w:type="dxa"/>
          </w:tcPr>
          <w:p w14:paraId="65DCF0A2" w14:textId="77777777" w:rsidR="00FA74C0" w:rsidRDefault="00000000">
            <w:pPr>
              <w:rPr>
                <w:sz w:val="24"/>
                <w:szCs w:val="24"/>
              </w:rPr>
            </w:pPr>
            <w:r>
              <w:rPr>
                <w:sz w:val="24"/>
                <w:szCs w:val="24"/>
              </w:rPr>
              <w:t>admin</w:t>
            </w:r>
          </w:p>
        </w:tc>
        <w:tc>
          <w:tcPr>
            <w:tcW w:w="3172" w:type="dxa"/>
          </w:tcPr>
          <w:p w14:paraId="680861C6" w14:textId="77777777" w:rsidR="00FA74C0" w:rsidRDefault="00000000">
            <w:pPr>
              <w:rPr>
                <w:sz w:val="24"/>
                <w:szCs w:val="24"/>
              </w:rPr>
            </w:pPr>
            <w:r>
              <w:rPr>
                <w:sz w:val="24"/>
                <w:szCs w:val="24"/>
              </w:rPr>
              <w:t xml:space="preserve">Admin provides online service; Customer will use </w:t>
            </w:r>
            <w:r>
              <w:t>online services.</w:t>
            </w:r>
          </w:p>
        </w:tc>
      </w:tr>
      <w:tr w:rsidR="00FA74C0" w14:paraId="2CA2DCC0" w14:textId="77777777">
        <w:trPr>
          <w:trHeight w:val="480"/>
        </w:trPr>
        <w:tc>
          <w:tcPr>
            <w:tcW w:w="3039" w:type="dxa"/>
          </w:tcPr>
          <w:p w14:paraId="07B3E3EC" w14:textId="77777777" w:rsidR="00FA74C0" w:rsidRDefault="00000000">
            <w:pPr>
              <w:rPr>
                <w:sz w:val="24"/>
                <w:szCs w:val="24"/>
              </w:rPr>
            </w:pPr>
            <w:r>
              <w:rPr>
                <w:sz w:val="24"/>
                <w:szCs w:val="24"/>
              </w:rPr>
              <w:t>Provide website</w:t>
            </w:r>
          </w:p>
        </w:tc>
        <w:tc>
          <w:tcPr>
            <w:tcW w:w="2784" w:type="dxa"/>
          </w:tcPr>
          <w:p w14:paraId="1B3B854A" w14:textId="77777777" w:rsidR="00FA74C0" w:rsidRDefault="00000000">
            <w:pPr>
              <w:rPr>
                <w:sz w:val="24"/>
                <w:szCs w:val="24"/>
              </w:rPr>
            </w:pPr>
            <w:r>
              <w:rPr>
                <w:sz w:val="24"/>
                <w:szCs w:val="24"/>
              </w:rPr>
              <w:t>admin</w:t>
            </w:r>
          </w:p>
        </w:tc>
        <w:tc>
          <w:tcPr>
            <w:tcW w:w="3172" w:type="dxa"/>
          </w:tcPr>
          <w:p w14:paraId="55753655" w14:textId="77777777" w:rsidR="00FA74C0" w:rsidRDefault="00000000">
            <w:pPr>
              <w:rPr>
                <w:sz w:val="24"/>
                <w:szCs w:val="24"/>
              </w:rPr>
            </w:pPr>
            <w:r>
              <w:rPr>
                <w:sz w:val="24"/>
                <w:szCs w:val="24"/>
              </w:rPr>
              <w:t>Admin provides online service</w:t>
            </w:r>
          </w:p>
          <w:p w14:paraId="0CB23B8A" w14:textId="77777777" w:rsidR="00FA74C0" w:rsidRDefault="00000000">
            <w:pPr>
              <w:rPr>
                <w:sz w:val="24"/>
                <w:szCs w:val="24"/>
              </w:rPr>
            </w:pPr>
            <w:r>
              <w:rPr>
                <w:sz w:val="24"/>
                <w:szCs w:val="24"/>
              </w:rPr>
              <w:t xml:space="preserve">By website, customers use the website and enter the country. </w:t>
            </w:r>
          </w:p>
        </w:tc>
      </w:tr>
      <w:tr w:rsidR="00FA74C0" w14:paraId="664E6629" w14:textId="77777777">
        <w:trPr>
          <w:trHeight w:val="32"/>
        </w:trPr>
        <w:tc>
          <w:tcPr>
            <w:tcW w:w="3039" w:type="dxa"/>
          </w:tcPr>
          <w:p w14:paraId="7EFB6D64" w14:textId="77777777" w:rsidR="00FA74C0" w:rsidRDefault="00000000">
            <w:pPr>
              <w:rPr>
                <w:sz w:val="24"/>
                <w:szCs w:val="24"/>
              </w:rPr>
            </w:pPr>
            <w:r>
              <w:rPr>
                <w:sz w:val="24"/>
                <w:szCs w:val="24"/>
              </w:rPr>
              <w:t>Provide application</w:t>
            </w:r>
          </w:p>
        </w:tc>
        <w:tc>
          <w:tcPr>
            <w:tcW w:w="2784" w:type="dxa"/>
          </w:tcPr>
          <w:p w14:paraId="0EA085A6" w14:textId="77777777" w:rsidR="00FA74C0" w:rsidRDefault="00000000">
            <w:pPr>
              <w:rPr>
                <w:sz w:val="24"/>
                <w:szCs w:val="24"/>
              </w:rPr>
            </w:pPr>
            <w:r>
              <w:rPr>
                <w:sz w:val="24"/>
                <w:szCs w:val="24"/>
              </w:rPr>
              <w:t>admin</w:t>
            </w:r>
          </w:p>
        </w:tc>
        <w:tc>
          <w:tcPr>
            <w:tcW w:w="3172" w:type="dxa"/>
          </w:tcPr>
          <w:p w14:paraId="3F33EF92" w14:textId="77777777" w:rsidR="00FA74C0" w:rsidRDefault="00000000">
            <w:pPr>
              <w:rPr>
                <w:sz w:val="24"/>
                <w:szCs w:val="24"/>
              </w:rPr>
            </w:pPr>
            <w:r>
              <w:rPr>
                <w:sz w:val="24"/>
                <w:szCs w:val="24"/>
              </w:rPr>
              <w:t>Admin provides online service</w:t>
            </w:r>
          </w:p>
          <w:p w14:paraId="467A8BB5" w14:textId="77777777" w:rsidR="00FA74C0" w:rsidRDefault="00000000">
            <w:pPr>
              <w:rPr>
                <w:sz w:val="24"/>
                <w:szCs w:val="24"/>
              </w:rPr>
            </w:pPr>
            <w:r>
              <w:rPr>
                <w:sz w:val="24"/>
                <w:szCs w:val="24"/>
              </w:rPr>
              <w:t>By application, the customer uses the application and enters the location.</w:t>
            </w:r>
          </w:p>
        </w:tc>
      </w:tr>
      <w:tr w:rsidR="00FA74C0" w14:paraId="795AF604" w14:textId="77777777">
        <w:trPr>
          <w:trHeight w:val="523"/>
        </w:trPr>
        <w:tc>
          <w:tcPr>
            <w:tcW w:w="3039" w:type="dxa"/>
          </w:tcPr>
          <w:p w14:paraId="68B210B4" w14:textId="77777777" w:rsidR="00FA74C0" w:rsidRDefault="00000000">
            <w:pPr>
              <w:rPr>
                <w:sz w:val="24"/>
                <w:szCs w:val="24"/>
              </w:rPr>
            </w:pPr>
            <w:r>
              <w:rPr>
                <w:sz w:val="24"/>
                <w:szCs w:val="24"/>
              </w:rPr>
              <w:t>Enter country</w:t>
            </w:r>
          </w:p>
        </w:tc>
        <w:tc>
          <w:tcPr>
            <w:tcW w:w="2784" w:type="dxa"/>
          </w:tcPr>
          <w:p w14:paraId="1237B31E" w14:textId="77777777" w:rsidR="00FA74C0" w:rsidRDefault="00000000">
            <w:pPr>
              <w:rPr>
                <w:sz w:val="24"/>
                <w:szCs w:val="24"/>
              </w:rPr>
            </w:pPr>
            <w:r>
              <w:rPr>
                <w:sz w:val="24"/>
                <w:szCs w:val="24"/>
              </w:rPr>
              <w:t>customer</w:t>
            </w:r>
          </w:p>
        </w:tc>
        <w:tc>
          <w:tcPr>
            <w:tcW w:w="3172" w:type="dxa"/>
          </w:tcPr>
          <w:p w14:paraId="7DDF44AF" w14:textId="77777777" w:rsidR="00FA74C0" w:rsidRDefault="00000000">
            <w:pPr>
              <w:rPr>
                <w:sz w:val="24"/>
                <w:szCs w:val="24"/>
              </w:rPr>
            </w:pPr>
            <w:r>
              <w:rPr>
                <w:sz w:val="24"/>
                <w:szCs w:val="24"/>
              </w:rPr>
              <w:t>The customer will enter the country when he uses the website, The system will allow him to shop and buy</w:t>
            </w:r>
          </w:p>
        </w:tc>
      </w:tr>
      <w:tr w:rsidR="00FA74C0" w14:paraId="584AC3D8" w14:textId="77777777">
        <w:trPr>
          <w:trHeight w:val="428"/>
        </w:trPr>
        <w:tc>
          <w:tcPr>
            <w:tcW w:w="3039" w:type="dxa"/>
          </w:tcPr>
          <w:p w14:paraId="319CEED1" w14:textId="77777777" w:rsidR="00FA74C0" w:rsidRDefault="00000000">
            <w:pPr>
              <w:rPr>
                <w:sz w:val="24"/>
                <w:szCs w:val="24"/>
              </w:rPr>
            </w:pPr>
            <w:r>
              <w:rPr>
                <w:sz w:val="24"/>
                <w:szCs w:val="24"/>
              </w:rPr>
              <w:lastRenderedPageBreak/>
              <w:t>Enter location</w:t>
            </w:r>
          </w:p>
        </w:tc>
        <w:tc>
          <w:tcPr>
            <w:tcW w:w="2784" w:type="dxa"/>
          </w:tcPr>
          <w:p w14:paraId="6C828909" w14:textId="77777777" w:rsidR="00FA74C0" w:rsidRDefault="00000000">
            <w:pPr>
              <w:rPr>
                <w:sz w:val="24"/>
                <w:szCs w:val="24"/>
              </w:rPr>
            </w:pPr>
            <w:r>
              <w:rPr>
                <w:sz w:val="24"/>
                <w:szCs w:val="24"/>
              </w:rPr>
              <w:t>customer</w:t>
            </w:r>
          </w:p>
        </w:tc>
        <w:tc>
          <w:tcPr>
            <w:tcW w:w="3172" w:type="dxa"/>
          </w:tcPr>
          <w:p w14:paraId="66D0188D" w14:textId="77777777" w:rsidR="00FA74C0" w:rsidRDefault="00000000">
            <w:pPr>
              <w:rPr>
                <w:sz w:val="24"/>
                <w:szCs w:val="24"/>
              </w:rPr>
            </w:pPr>
            <w:r>
              <w:rPr>
                <w:sz w:val="24"/>
                <w:szCs w:val="24"/>
              </w:rPr>
              <w:t>The customer will enter a location when he uses the application, The system will allow him to shop and buy</w:t>
            </w:r>
          </w:p>
        </w:tc>
      </w:tr>
      <w:tr w:rsidR="00FA74C0" w14:paraId="7A18616A" w14:textId="77777777">
        <w:trPr>
          <w:trHeight w:val="405"/>
        </w:trPr>
        <w:tc>
          <w:tcPr>
            <w:tcW w:w="3039" w:type="dxa"/>
          </w:tcPr>
          <w:p w14:paraId="47482184" w14:textId="77777777" w:rsidR="00FA74C0" w:rsidRDefault="00000000">
            <w:pPr>
              <w:rPr>
                <w:sz w:val="24"/>
                <w:szCs w:val="24"/>
              </w:rPr>
            </w:pPr>
            <w:r>
              <w:rPr>
                <w:sz w:val="24"/>
                <w:szCs w:val="24"/>
              </w:rPr>
              <w:t>Choose categories</w:t>
            </w:r>
          </w:p>
        </w:tc>
        <w:tc>
          <w:tcPr>
            <w:tcW w:w="2784" w:type="dxa"/>
          </w:tcPr>
          <w:p w14:paraId="353A9BF2" w14:textId="77777777" w:rsidR="00FA74C0" w:rsidRDefault="00000000">
            <w:pPr>
              <w:rPr>
                <w:sz w:val="24"/>
                <w:szCs w:val="24"/>
              </w:rPr>
            </w:pPr>
            <w:r>
              <w:rPr>
                <w:sz w:val="24"/>
                <w:szCs w:val="24"/>
              </w:rPr>
              <w:t>customer</w:t>
            </w:r>
          </w:p>
        </w:tc>
        <w:tc>
          <w:tcPr>
            <w:tcW w:w="3172" w:type="dxa"/>
          </w:tcPr>
          <w:p w14:paraId="247D6856" w14:textId="77777777" w:rsidR="00FA74C0" w:rsidRDefault="00000000">
            <w:pPr>
              <w:rPr>
                <w:sz w:val="24"/>
                <w:szCs w:val="24"/>
              </w:rPr>
            </w:pPr>
            <w:r>
              <w:rPr>
                <w:sz w:val="24"/>
                <w:szCs w:val="24"/>
              </w:rPr>
              <w:t>Customers choose categories if the customer uses online services the system will be shown all categories for him.</w:t>
            </w:r>
          </w:p>
        </w:tc>
      </w:tr>
      <w:tr w:rsidR="00FA74C0" w14:paraId="198A8E34" w14:textId="77777777">
        <w:trPr>
          <w:trHeight w:val="533"/>
        </w:trPr>
        <w:tc>
          <w:tcPr>
            <w:tcW w:w="3039" w:type="dxa"/>
          </w:tcPr>
          <w:p w14:paraId="145E05DD" w14:textId="77777777" w:rsidR="00FA74C0" w:rsidRDefault="00000000">
            <w:pPr>
              <w:rPr>
                <w:sz w:val="24"/>
                <w:szCs w:val="24"/>
              </w:rPr>
            </w:pPr>
            <w:r>
              <w:rPr>
                <w:sz w:val="24"/>
                <w:szCs w:val="24"/>
              </w:rPr>
              <w:t>Use offers</w:t>
            </w:r>
          </w:p>
        </w:tc>
        <w:tc>
          <w:tcPr>
            <w:tcW w:w="2784" w:type="dxa"/>
          </w:tcPr>
          <w:p w14:paraId="7613A78E" w14:textId="77777777" w:rsidR="00FA74C0" w:rsidRDefault="00000000">
            <w:pPr>
              <w:rPr>
                <w:sz w:val="24"/>
                <w:szCs w:val="24"/>
              </w:rPr>
            </w:pPr>
            <w:r>
              <w:rPr>
                <w:sz w:val="24"/>
                <w:szCs w:val="24"/>
              </w:rPr>
              <w:t>customer</w:t>
            </w:r>
          </w:p>
        </w:tc>
        <w:tc>
          <w:tcPr>
            <w:tcW w:w="3172" w:type="dxa"/>
          </w:tcPr>
          <w:p w14:paraId="6B0FDC3C" w14:textId="77777777" w:rsidR="00FA74C0" w:rsidRDefault="00000000">
            <w:pPr>
              <w:rPr>
                <w:sz w:val="24"/>
                <w:szCs w:val="24"/>
              </w:rPr>
            </w:pPr>
            <w:r>
              <w:rPr>
                <w:sz w:val="24"/>
                <w:szCs w:val="24"/>
              </w:rPr>
              <w:t>Customers will use special offers announced for a limited time or different offers throughout the year that vary with the occasion, either affected by local</w:t>
            </w:r>
          </w:p>
          <w:p w14:paraId="5A80C821" w14:textId="77777777" w:rsidR="00FA74C0" w:rsidRDefault="00000000">
            <w:pPr>
              <w:rPr>
                <w:sz w:val="24"/>
                <w:szCs w:val="24"/>
              </w:rPr>
            </w:pPr>
            <w:r>
              <w:rPr>
                <w:sz w:val="24"/>
                <w:szCs w:val="24"/>
              </w:rPr>
              <w:t>or global events, if customers use special offers announced for a limited time The system will earn the customer some points</w:t>
            </w:r>
          </w:p>
        </w:tc>
      </w:tr>
      <w:tr w:rsidR="00FA74C0" w14:paraId="056D1E86" w14:textId="77777777">
        <w:trPr>
          <w:trHeight w:val="467"/>
        </w:trPr>
        <w:tc>
          <w:tcPr>
            <w:tcW w:w="3039" w:type="dxa"/>
          </w:tcPr>
          <w:p w14:paraId="737E3029" w14:textId="77777777" w:rsidR="00FA74C0" w:rsidRDefault="00000000">
            <w:pPr>
              <w:rPr>
                <w:sz w:val="24"/>
                <w:szCs w:val="24"/>
              </w:rPr>
            </w:pPr>
            <w:r>
              <w:rPr>
                <w:sz w:val="24"/>
                <w:szCs w:val="24"/>
              </w:rPr>
              <w:t xml:space="preserve">Announce offers </w:t>
            </w:r>
          </w:p>
        </w:tc>
        <w:tc>
          <w:tcPr>
            <w:tcW w:w="2784" w:type="dxa"/>
          </w:tcPr>
          <w:p w14:paraId="4B0A9BD7" w14:textId="77777777" w:rsidR="00FA74C0" w:rsidRDefault="00000000">
            <w:pPr>
              <w:rPr>
                <w:sz w:val="24"/>
                <w:szCs w:val="24"/>
              </w:rPr>
            </w:pPr>
            <w:r>
              <w:rPr>
                <w:sz w:val="24"/>
                <w:szCs w:val="24"/>
              </w:rPr>
              <w:t>admin</w:t>
            </w:r>
          </w:p>
        </w:tc>
        <w:tc>
          <w:tcPr>
            <w:tcW w:w="3172" w:type="dxa"/>
          </w:tcPr>
          <w:p w14:paraId="71096630" w14:textId="77777777" w:rsidR="00FA74C0" w:rsidRDefault="00000000">
            <w:pPr>
              <w:rPr>
                <w:sz w:val="24"/>
                <w:szCs w:val="24"/>
              </w:rPr>
            </w:pPr>
            <w:r>
              <w:rPr>
                <w:sz w:val="24"/>
                <w:szCs w:val="24"/>
              </w:rPr>
              <w:t>admin offers different offers throughout the year that vary with the occasion, either affected by local</w:t>
            </w:r>
          </w:p>
          <w:p w14:paraId="10A22C89" w14:textId="77777777" w:rsidR="00FA74C0" w:rsidRDefault="00000000">
            <w:pPr>
              <w:rPr>
                <w:sz w:val="24"/>
                <w:szCs w:val="24"/>
              </w:rPr>
            </w:pPr>
            <w:r>
              <w:rPr>
                <w:sz w:val="24"/>
                <w:szCs w:val="24"/>
              </w:rPr>
              <w:t xml:space="preserve">or global events. For example, in the new year, there are special offers for pastry products, TVs, and kitchen appliances </w:t>
            </w:r>
            <w:r>
              <w:t xml:space="preserve">These offers can also differ per country and payment method, </w:t>
            </w:r>
            <w:r>
              <w:rPr>
                <w:sz w:val="24"/>
                <w:szCs w:val="24"/>
              </w:rPr>
              <w:t>and offer special offers announced for a limited time, it will attract</w:t>
            </w:r>
          </w:p>
          <w:p w14:paraId="3893493B" w14:textId="77777777" w:rsidR="00FA74C0" w:rsidRDefault="00000000">
            <w:pPr>
              <w:rPr>
                <w:sz w:val="24"/>
                <w:szCs w:val="24"/>
              </w:rPr>
            </w:pPr>
            <w:r>
              <w:rPr>
                <w:sz w:val="24"/>
                <w:szCs w:val="24"/>
              </w:rPr>
              <w:t>more customer,</w:t>
            </w:r>
            <w:r>
              <w:t xml:space="preserve"> </w:t>
            </w:r>
            <w:r>
              <w:rPr>
                <w:sz w:val="24"/>
                <w:szCs w:val="24"/>
              </w:rPr>
              <w:t>the customer will take advantage of these offers</w:t>
            </w:r>
          </w:p>
        </w:tc>
      </w:tr>
      <w:tr w:rsidR="00FA74C0" w14:paraId="45E917E0" w14:textId="77777777">
        <w:trPr>
          <w:trHeight w:val="467"/>
        </w:trPr>
        <w:tc>
          <w:tcPr>
            <w:tcW w:w="3039" w:type="dxa"/>
          </w:tcPr>
          <w:p w14:paraId="4638B619" w14:textId="77777777" w:rsidR="00FA74C0" w:rsidRDefault="00000000">
            <w:pPr>
              <w:rPr>
                <w:sz w:val="24"/>
                <w:szCs w:val="24"/>
              </w:rPr>
            </w:pPr>
            <w:r>
              <w:rPr>
                <w:sz w:val="24"/>
                <w:szCs w:val="24"/>
              </w:rPr>
              <w:lastRenderedPageBreak/>
              <w:t>Gain competition</w:t>
            </w:r>
          </w:p>
        </w:tc>
        <w:tc>
          <w:tcPr>
            <w:tcW w:w="2784" w:type="dxa"/>
          </w:tcPr>
          <w:p w14:paraId="08AEB880" w14:textId="77777777" w:rsidR="00FA74C0" w:rsidRDefault="00000000">
            <w:pPr>
              <w:rPr>
                <w:sz w:val="24"/>
                <w:szCs w:val="24"/>
              </w:rPr>
            </w:pPr>
            <w:r>
              <w:rPr>
                <w:sz w:val="24"/>
                <w:szCs w:val="24"/>
              </w:rPr>
              <w:t>admin</w:t>
            </w:r>
          </w:p>
        </w:tc>
        <w:tc>
          <w:tcPr>
            <w:tcW w:w="3172" w:type="dxa"/>
          </w:tcPr>
          <w:p w14:paraId="31E8AAB1" w14:textId="77777777" w:rsidR="00FA74C0" w:rsidRDefault="00000000">
            <w:pPr>
              <w:ind w:firstLine="720"/>
              <w:rPr>
                <w:sz w:val="24"/>
                <w:szCs w:val="24"/>
              </w:rPr>
            </w:pPr>
            <w:r>
              <w:rPr>
                <w:sz w:val="24"/>
                <w:szCs w:val="24"/>
              </w:rPr>
              <w:t>Admin will gain competition with admins in different stores by providing various payment techniques and packages</w:t>
            </w:r>
          </w:p>
        </w:tc>
      </w:tr>
    </w:tbl>
    <w:p w14:paraId="1A45C278" w14:textId="77777777" w:rsidR="00FA74C0" w:rsidRDefault="00FA74C0">
      <w:pPr>
        <w:rPr>
          <w:sz w:val="28"/>
          <w:szCs w:val="28"/>
        </w:rPr>
      </w:pPr>
    </w:p>
    <w:p w14:paraId="0142441F" w14:textId="77777777" w:rsidR="00FA74C0" w:rsidRDefault="00000000">
      <w:pPr>
        <w:rPr>
          <w:b/>
          <w:sz w:val="36"/>
          <w:szCs w:val="36"/>
        </w:rPr>
      </w:pPr>
      <w:r>
        <w:rPr>
          <w:b/>
          <w:sz w:val="36"/>
          <w:szCs w:val="36"/>
        </w:rPr>
        <w:t>Assumptions</w:t>
      </w:r>
    </w:p>
    <w:p w14:paraId="663C1A86" w14:textId="77777777" w:rsidR="00FA74C0" w:rsidRDefault="00000000">
      <w:pPr>
        <w:numPr>
          <w:ilvl w:val="0"/>
          <w:numId w:val="1"/>
        </w:numPr>
        <w:pBdr>
          <w:top w:val="nil"/>
          <w:left w:val="nil"/>
          <w:bottom w:val="nil"/>
          <w:right w:val="nil"/>
          <w:between w:val="nil"/>
        </w:pBdr>
        <w:spacing w:after="0"/>
        <w:rPr>
          <w:b/>
          <w:color w:val="000000"/>
          <w:sz w:val="28"/>
          <w:szCs w:val="28"/>
        </w:rPr>
      </w:pPr>
      <w:r>
        <w:rPr>
          <w:color w:val="000000"/>
          <w:sz w:val="28"/>
          <w:szCs w:val="28"/>
        </w:rPr>
        <w:t>We have three payment techniques like cash, visa, and points that will help it gain points per purchase.</w:t>
      </w:r>
    </w:p>
    <w:p w14:paraId="2AD2688A" w14:textId="77777777" w:rsidR="00FA74C0" w:rsidRDefault="00000000">
      <w:pPr>
        <w:numPr>
          <w:ilvl w:val="0"/>
          <w:numId w:val="1"/>
        </w:numPr>
        <w:pBdr>
          <w:top w:val="nil"/>
          <w:left w:val="nil"/>
          <w:bottom w:val="nil"/>
          <w:right w:val="nil"/>
          <w:between w:val="nil"/>
        </w:pBdr>
        <w:rPr>
          <w:color w:val="000000"/>
          <w:sz w:val="28"/>
          <w:szCs w:val="28"/>
        </w:rPr>
      </w:pPr>
      <w:r>
        <w:rPr>
          <w:color w:val="000000"/>
          <w:sz w:val="28"/>
          <w:szCs w:val="28"/>
        </w:rPr>
        <w:t>Every time a customer search for an exact product this will be saved on the system as the customer's history by increasing searching about the same product system will enhance services to make the customer up to date with this product’s offers. If there is a big demand for an exact product or existing of two products or more in customers' purchases the store will enhance services to make these products available together or make offers for that</w:t>
      </w:r>
    </w:p>
    <w:p w14:paraId="65013D9D" w14:textId="77777777" w:rsidR="00FA74C0" w:rsidRDefault="00FA74C0">
      <w:pPr>
        <w:rPr>
          <w:sz w:val="28"/>
          <w:szCs w:val="28"/>
        </w:rPr>
      </w:pPr>
    </w:p>
    <w:p w14:paraId="7BA594CF" w14:textId="77777777" w:rsidR="00FA74C0" w:rsidRDefault="00000000">
      <w:pPr>
        <w:numPr>
          <w:ilvl w:val="2"/>
          <w:numId w:val="2"/>
        </w:numPr>
        <w:pBdr>
          <w:top w:val="nil"/>
          <w:left w:val="nil"/>
          <w:bottom w:val="nil"/>
          <w:right w:val="nil"/>
          <w:between w:val="nil"/>
        </w:pBdr>
        <w:spacing w:after="0"/>
        <w:rPr>
          <w:color w:val="000000"/>
          <w:sz w:val="28"/>
          <w:szCs w:val="28"/>
        </w:rPr>
      </w:pPr>
      <w:r>
        <w:rPr>
          <w:color w:val="000000"/>
          <w:sz w:val="28"/>
          <w:szCs w:val="28"/>
        </w:rPr>
        <w:t>Matrix that maps all domain classes to the set of use cases</w:t>
      </w:r>
    </w:p>
    <w:p w14:paraId="1A4AD52B" w14:textId="77777777" w:rsidR="00FA74C0" w:rsidRDefault="00FA74C0">
      <w:pPr>
        <w:pBdr>
          <w:top w:val="nil"/>
          <w:left w:val="nil"/>
          <w:bottom w:val="nil"/>
          <w:right w:val="nil"/>
          <w:between w:val="nil"/>
        </w:pBdr>
        <w:ind w:left="1080"/>
        <w:rPr>
          <w:color w:val="000000"/>
          <w:sz w:val="32"/>
          <w:szCs w:val="32"/>
        </w:rPr>
      </w:pPr>
    </w:p>
    <w:tbl>
      <w:tblPr>
        <w:tblStyle w:val="a4"/>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872"/>
        <w:gridCol w:w="1434"/>
        <w:gridCol w:w="2081"/>
        <w:gridCol w:w="1417"/>
        <w:gridCol w:w="1276"/>
      </w:tblGrid>
      <w:tr w:rsidR="00FA74C0" w14:paraId="6322411F" w14:textId="77777777">
        <w:trPr>
          <w:trHeight w:val="728"/>
        </w:trPr>
        <w:tc>
          <w:tcPr>
            <w:tcW w:w="1809" w:type="dxa"/>
          </w:tcPr>
          <w:p w14:paraId="43E091C9" w14:textId="77777777" w:rsidR="00FA74C0" w:rsidRDefault="00000000">
            <w:pPr>
              <w:jc w:val="center"/>
              <w:rPr>
                <w:sz w:val="28"/>
                <w:szCs w:val="28"/>
              </w:rPr>
            </w:pPr>
            <w:r>
              <w:rPr>
                <w:sz w:val="28"/>
                <w:szCs w:val="28"/>
              </w:rPr>
              <w:t>Use case</w:t>
            </w:r>
          </w:p>
          <w:p w14:paraId="1945AA95" w14:textId="77777777" w:rsidR="00FA74C0" w:rsidRDefault="00000000">
            <w:pPr>
              <w:jc w:val="center"/>
              <w:rPr>
                <w:b/>
                <w:sz w:val="28"/>
                <w:szCs w:val="28"/>
              </w:rPr>
            </w:pPr>
            <w:r>
              <w:rPr>
                <w:b/>
                <w:sz w:val="28"/>
                <w:szCs w:val="28"/>
              </w:rPr>
              <w:t>Vs.</w:t>
            </w:r>
          </w:p>
          <w:p w14:paraId="20ADD273" w14:textId="77777777" w:rsidR="00FA74C0" w:rsidRDefault="00000000">
            <w:pPr>
              <w:jc w:val="center"/>
              <w:rPr>
                <w:sz w:val="28"/>
                <w:szCs w:val="28"/>
              </w:rPr>
            </w:pPr>
            <w:r>
              <w:rPr>
                <w:sz w:val="28"/>
                <w:szCs w:val="28"/>
              </w:rPr>
              <w:t>Domain Class</w:t>
            </w:r>
          </w:p>
        </w:tc>
        <w:tc>
          <w:tcPr>
            <w:tcW w:w="1872" w:type="dxa"/>
          </w:tcPr>
          <w:p w14:paraId="476F41B8" w14:textId="77777777" w:rsidR="00FA74C0" w:rsidRDefault="00000000">
            <w:pPr>
              <w:jc w:val="center"/>
              <w:rPr>
                <w:sz w:val="28"/>
                <w:szCs w:val="28"/>
              </w:rPr>
            </w:pPr>
            <w:r>
              <w:rPr>
                <w:sz w:val="28"/>
                <w:szCs w:val="28"/>
              </w:rPr>
              <w:t>Domain Class 1</w:t>
            </w:r>
          </w:p>
        </w:tc>
        <w:tc>
          <w:tcPr>
            <w:tcW w:w="1434" w:type="dxa"/>
          </w:tcPr>
          <w:p w14:paraId="123915AD" w14:textId="77777777" w:rsidR="00FA74C0" w:rsidRDefault="00000000">
            <w:pPr>
              <w:jc w:val="center"/>
              <w:rPr>
                <w:sz w:val="28"/>
                <w:szCs w:val="28"/>
              </w:rPr>
            </w:pPr>
            <w:r>
              <w:rPr>
                <w:sz w:val="28"/>
                <w:szCs w:val="28"/>
              </w:rPr>
              <w:t>Domain Class 2</w:t>
            </w:r>
          </w:p>
        </w:tc>
        <w:tc>
          <w:tcPr>
            <w:tcW w:w="2081" w:type="dxa"/>
          </w:tcPr>
          <w:p w14:paraId="33013B8E" w14:textId="77777777" w:rsidR="00FA74C0" w:rsidRDefault="00000000">
            <w:pPr>
              <w:jc w:val="center"/>
              <w:rPr>
                <w:sz w:val="28"/>
                <w:szCs w:val="28"/>
              </w:rPr>
            </w:pPr>
            <w:r>
              <w:rPr>
                <w:sz w:val="28"/>
                <w:szCs w:val="28"/>
              </w:rPr>
              <w:t xml:space="preserve">Domain </w:t>
            </w:r>
          </w:p>
          <w:p w14:paraId="515688C8" w14:textId="77777777" w:rsidR="00FA74C0" w:rsidRDefault="00000000">
            <w:pPr>
              <w:jc w:val="center"/>
              <w:rPr>
                <w:sz w:val="28"/>
                <w:szCs w:val="28"/>
              </w:rPr>
            </w:pPr>
            <w:r>
              <w:rPr>
                <w:sz w:val="28"/>
                <w:szCs w:val="28"/>
              </w:rPr>
              <w:t>Class 3</w:t>
            </w:r>
          </w:p>
        </w:tc>
        <w:tc>
          <w:tcPr>
            <w:tcW w:w="1417" w:type="dxa"/>
          </w:tcPr>
          <w:p w14:paraId="7FCA4475" w14:textId="77777777" w:rsidR="00FA74C0" w:rsidRDefault="00000000">
            <w:pPr>
              <w:jc w:val="center"/>
              <w:rPr>
                <w:sz w:val="28"/>
                <w:szCs w:val="28"/>
              </w:rPr>
            </w:pPr>
            <w:r>
              <w:rPr>
                <w:sz w:val="28"/>
                <w:szCs w:val="28"/>
              </w:rPr>
              <w:t>Domain Class 4</w:t>
            </w:r>
          </w:p>
        </w:tc>
        <w:tc>
          <w:tcPr>
            <w:tcW w:w="1276" w:type="dxa"/>
          </w:tcPr>
          <w:p w14:paraId="0DB13A9D" w14:textId="77777777" w:rsidR="00FA74C0" w:rsidRDefault="00000000">
            <w:pPr>
              <w:jc w:val="center"/>
              <w:rPr>
                <w:sz w:val="28"/>
                <w:szCs w:val="28"/>
              </w:rPr>
            </w:pPr>
            <w:r>
              <w:rPr>
                <w:sz w:val="28"/>
                <w:szCs w:val="28"/>
              </w:rPr>
              <w:t>Domain Class 5</w:t>
            </w:r>
          </w:p>
        </w:tc>
      </w:tr>
      <w:tr w:rsidR="00FA74C0" w14:paraId="3C8E34D7" w14:textId="77777777">
        <w:tc>
          <w:tcPr>
            <w:tcW w:w="1809" w:type="dxa"/>
          </w:tcPr>
          <w:p w14:paraId="342922EC" w14:textId="77777777" w:rsidR="00FA74C0" w:rsidRDefault="00000000">
            <w:pPr>
              <w:rPr>
                <w:b/>
                <w:sz w:val="24"/>
                <w:szCs w:val="24"/>
              </w:rPr>
            </w:pPr>
            <w:r>
              <w:rPr>
                <w:b/>
                <w:sz w:val="24"/>
                <w:szCs w:val="24"/>
              </w:rPr>
              <w:t>provide products</w:t>
            </w:r>
          </w:p>
        </w:tc>
        <w:tc>
          <w:tcPr>
            <w:tcW w:w="1872" w:type="dxa"/>
          </w:tcPr>
          <w:p w14:paraId="292D775A" w14:textId="77777777" w:rsidR="00FA74C0" w:rsidRDefault="00000000">
            <w:pPr>
              <w:rPr>
                <w:sz w:val="24"/>
                <w:szCs w:val="24"/>
              </w:rPr>
            </w:pPr>
            <w:r>
              <w:rPr>
                <w:sz w:val="24"/>
                <w:szCs w:val="24"/>
              </w:rPr>
              <w:t>Product</w:t>
            </w:r>
          </w:p>
        </w:tc>
        <w:tc>
          <w:tcPr>
            <w:tcW w:w="1434" w:type="dxa"/>
          </w:tcPr>
          <w:p w14:paraId="50487356" w14:textId="77777777" w:rsidR="00FA74C0" w:rsidRDefault="00000000">
            <w:pPr>
              <w:rPr>
                <w:sz w:val="24"/>
                <w:szCs w:val="24"/>
              </w:rPr>
            </w:pPr>
            <w:r>
              <w:rPr>
                <w:sz w:val="24"/>
                <w:szCs w:val="24"/>
              </w:rPr>
              <w:t>Supplier</w:t>
            </w:r>
          </w:p>
        </w:tc>
        <w:tc>
          <w:tcPr>
            <w:tcW w:w="2081" w:type="dxa"/>
          </w:tcPr>
          <w:p w14:paraId="067D9A90" w14:textId="77777777" w:rsidR="00FA74C0" w:rsidRDefault="00000000">
            <w:pPr>
              <w:rPr>
                <w:sz w:val="24"/>
                <w:szCs w:val="24"/>
              </w:rPr>
            </w:pPr>
            <w:r>
              <w:rPr>
                <w:sz w:val="24"/>
                <w:szCs w:val="24"/>
              </w:rPr>
              <w:t>City</w:t>
            </w:r>
          </w:p>
        </w:tc>
        <w:tc>
          <w:tcPr>
            <w:tcW w:w="1417" w:type="dxa"/>
          </w:tcPr>
          <w:p w14:paraId="1B9F4481" w14:textId="77777777" w:rsidR="00FA74C0" w:rsidRDefault="00000000">
            <w:pPr>
              <w:rPr>
                <w:sz w:val="24"/>
                <w:szCs w:val="24"/>
              </w:rPr>
            </w:pPr>
            <w:r>
              <w:rPr>
                <w:sz w:val="24"/>
                <w:szCs w:val="24"/>
              </w:rPr>
              <w:t>country</w:t>
            </w:r>
          </w:p>
        </w:tc>
        <w:tc>
          <w:tcPr>
            <w:tcW w:w="1276" w:type="dxa"/>
          </w:tcPr>
          <w:p w14:paraId="4813D990" w14:textId="77777777" w:rsidR="00FA74C0" w:rsidRDefault="00000000">
            <w:pPr>
              <w:rPr>
                <w:sz w:val="24"/>
                <w:szCs w:val="24"/>
              </w:rPr>
            </w:pPr>
            <w:r>
              <w:rPr>
                <w:sz w:val="24"/>
                <w:szCs w:val="24"/>
              </w:rPr>
              <w:t>SupplierOfProduct</w:t>
            </w:r>
          </w:p>
        </w:tc>
      </w:tr>
      <w:tr w:rsidR="00FA74C0" w14:paraId="0D6F0493" w14:textId="77777777">
        <w:tc>
          <w:tcPr>
            <w:tcW w:w="1809" w:type="dxa"/>
          </w:tcPr>
          <w:p w14:paraId="368DF98B" w14:textId="77777777" w:rsidR="00FA74C0" w:rsidRDefault="00000000">
            <w:pPr>
              <w:rPr>
                <w:b/>
                <w:sz w:val="24"/>
                <w:szCs w:val="24"/>
              </w:rPr>
            </w:pPr>
            <w:r>
              <w:rPr>
                <w:b/>
                <w:sz w:val="24"/>
                <w:szCs w:val="24"/>
              </w:rPr>
              <w:t>enters country</w:t>
            </w:r>
          </w:p>
        </w:tc>
        <w:tc>
          <w:tcPr>
            <w:tcW w:w="1872" w:type="dxa"/>
          </w:tcPr>
          <w:p w14:paraId="7FAB1060" w14:textId="77777777" w:rsidR="00FA74C0" w:rsidRDefault="00000000">
            <w:pPr>
              <w:rPr>
                <w:sz w:val="24"/>
                <w:szCs w:val="24"/>
              </w:rPr>
            </w:pPr>
            <w:r>
              <w:rPr>
                <w:sz w:val="24"/>
                <w:szCs w:val="24"/>
              </w:rPr>
              <w:t>Customer</w:t>
            </w:r>
          </w:p>
        </w:tc>
        <w:tc>
          <w:tcPr>
            <w:tcW w:w="1434" w:type="dxa"/>
          </w:tcPr>
          <w:p w14:paraId="60A02CA2" w14:textId="77777777" w:rsidR="00FA74C0" w:rsidRDefault="00000000">
            <w:pPr>
              <w:rPr>
                <w:sz w:val="24"/>
                <w:szCs w:val="24"/>
              </w:rPr>
            </w:pPr>
            <w:r>
              <w:rPr>
                <w:sz w:val="24"/>
                <w:szCs w:val="24"/>
              </w:rPr>
              <w:t>Special Offers</w:t>
            </w:r>
          </w:p>
        </w:tc>
        <w:tc>
          <w:tcPr>
            <w:tcW w:w="2081" w:type="dxa"/>
          </w:tcPr>
          <w:p w14:paraId="7BDD2322" w14:textId="77777777" w:rsidR="00FA74C0" w:rsidRDefault="00000000">
            <w:pPr>
              <w:rPr>
                <w:sz w:val="24"/>
                <w:szCs w:val="24"/>
              </w:rPr>
            </w:pPr>
            <w:r>
              <w:rPr>
                <w:sz w:val="24"/>
                <w:szCs w:val="24"/>
              </w:rPr>
              <w:t>Country</w:t>
            </w:r>
          </w:p>
        </w:tc>
        <w:tc>
          <w:tcPr>
            <w:tcW w:w="1417" w:type="dxa"/>
          </w:tcPr>
          <w:p w14:paraId="6D99B8D9" w14:textId="77777777" w:rsidR="00FA74C0" w:rsidRDefault="00000000">
            <w:pPr>
              <w:rPr>
                <w:sz w:val="24"/>
                <w:szCs w:val="24"/>
              </w:rPr>
            </w:pPr>
            <w:r>
              <w:rPr>
                <w:sz w:val="24"/>
                <w:szCs w:val="24"/>
              </w:rPr>
              <w:t>Website</w:t>
            </w:r>
          </w:p>
        </w:tc>
        <w:tc>
          <w:tcPr>
            <w:tcW w:w="1276" w:type="dxa"/>
          </w:tcPr>
          <w:p w14:paraId="3D555372" w14:textId="77777777" w:rsidR="00FA74C0" w:rsidRDefault="00000000">
            <w:pPr>
              <w:rPr>
                <w:sz w:val="24"/>
                <w:szCs w:val="24"/>
              </w:rPr>
            </w:pPr>
            <w:r>
              <w:rPr>
                <w:sz w:val="24"/>
                <w:szCs w:val="24"/>
              </w:rPr>
              <w:t>Store</w:t>
            </w:r>
          </w:p>
        </w:tc>
      </w:tr>
      <w:tr w:rsidR="00FA74C0" w14:paraId="19987D42" w14:textId="77777777">
        <w:tc>
          <w:tcPr>
            <w:tcW w:w="1809" w:type="dxa"/>
          </w:tcPr>
          <w:p w14:paraId="770F2BCE" w14:textId="77777777" w:rsidR="00FA74C0" w:rsidRDefault="00000000">
            <w:pPr>
              <w:rPr>
                <w:b/>
                <w:sz w:val="24"/>
                <w:szCs w:val="24"/>
              </w:rPr>
            </w:pPr>
            <w:r>
              <w:rPr>
                <w:b/>
                <w:sz w:val="24"/>
                <w:szCs w:val="24"/>
              </w:rPr>
              <w:t>enters Location</w:t>
            </w:r>
          </w:p>
        </w:tc>
        <w:tc>
          <w:tcPr>
            <w:tcW w:w="1872" w:type="dxa"/>
          </w:tcPr>
          <w:p w14:paraId="1C1064B7" w14:textId="77777777" w:rsidR="00FA74C0" w:rsidRDefault="00000000">
            <w:pPr>
              <w:rPr>
                <w:sz w:val="24"/>
                <w:szCs w:val="24"/>
              </w:rPr>
            </w:pPr>
            <w:r>
              <w:rPr>
                <w:sz w:val="24"/>
                <w:szCs w:val="24"/>
              </w:rPr>
              <w:t>Customer</w:t>
            </w:r>
          </w:p>
        </w:tc>
        <w:tc>
          <w:tcPr>
            <w:tcW w:w="1434" w:type="dxa"/>
          </w:tcPr>
          <w:p w14:paraId="3BF48318" w14:textId="77777777" w:rsidR="00FA74C0" w:rsidRDefault="00000000">
            <w:pPr>
              <w:rPr>
                <w:sz w:val="24"/>
                <w:szCs w:val="24"/>
              </w:rPr>
            </w:pPr>
            <w:r>
              <w:rPr>
                <w:sz w:val="24"/>
                <w:szCs w:val="24"/>
              </w:rPr>
              <w:t>Application</w:t>
            </w:r>
          </w:p>
        </w:tc>
        <w:tc>
          <w:tcPr>
            <w:tcW w:w="2081" w:type="dxa"/>
          </w:tcPr>
          <w:p w14:paraId="2E55F58E" w14:textId="77777777" w:rsidR="00FA74C0" w:rsidRDefault="00FA74C0">
            <w:pPr>
              <w:rPr>
                <w:sz w:val="24"/>
                <w:szCs w:val="24"/>
              </w:rPr>
            </w:pPr>
          </w:p>
        </w:tc>
        <w:tc>
          <w:tcPr>
            <w:tcW w:w="1417" w:type="dxa"/>
          </w:tcPr>
          <w:p w14:paraId="32BA0727" w14:textId="77777777" w:rsidR="00FA74C0" w:rsidRDefault="00FA74C0">
            <w:pPr>
              <w:rPr>
                <w:sz w:val="24"/>
                <w:szCs w:val="24"/>
              </w:rPr>
            </w:pPr>
          </w:p>
        </w:tc>
        <w:tc>
          <w:tcPr>
            <w:tcW w:w="1276" w:type="dxa"/>
          </w:tcPr>
          <w:p w14:paraId="25B13059" w14:textId="77777777" w:rsidR="00FA74C0" w:rsidRDefault="00FA74C0">
            <w:pPr>
              <w:rPr>
                <w:sz w:val="24"/>
                <w:szCs w:val="24"/>
              </w:rPr>
            </w:pPr>
          </w:p>
        </w:tc>
      </w:tr>
      <w:tr w:rsidR="00FA74C0" w14:paraId="0C5A1EDA" w14:textId="77777777">
        <w:tc>
          <w:tcPr>
            <w:tcW w:w="1809" w:type="dxa"/>
          </w:tcPr>
          <w:p w14:paraId="0A0A05ED" w14:textId="77777777" w:rsidR="00FA74C0" w:rsidRDefault="00000000">
            <w:pPr>
              <w:rPr>
                <w:b/>
                <w:sz w:val="24"/>
                <w:szCs w:val="24"/>
              </w:rPr>
            </w:pPr>
            <w:r>
              <w:rPr>
                <w:b/>
                <w:sz w:val="24"/>
                <w:szCs w:val="24"/>
              </w:rPr>
              <w:t>choose Category</w:t>
            </w:r>
          </w:p>
        </w:tc>
        <w:tc>
          <w:tcPr>
            <w:tcW w:w="1872" w:type="dxa"/>
          </w:tcPr>
          <w:p w14:paraId="3D920A5F" w14:textId="77777777" w:rsidR="00FA74C0" w:rsidRDefault="00000000">
            <w:pPr>
              <w:rPr>
                <w:sz w:val="24"/>
                <w:szCs w:val="24"/>
              </w:rPr>
            </w:pPr>
            <w:r>
              <w:rPr>
                <w:sz w:val="24"/>
                <w:szCs w:val="24"/>
              </w:rPr>
              <w:t>Customer</w:t>
            </w:r>
          </w:p>
        </w:tc>
        <w:tc>
          <w:tcPr>
            <w:tcW w:w="1434" w:type="dxa"/>
          </w:tcPr>
          <w:p w14:paraId="26A4BDF9" w14:textId="77777777" w:rsidR="00FA74C0" w:rsidRDefault="00000000">
            <w:pPr>
              <w:rPr>
                <w:sz w:val="24"/>
                <w:szCs w:val="24"/>
              </w:rPr>
            </w:pPr>
            <w:r>
              <w:rPr>
                <w:sz w:val="24"/>
                <w:szCs w:val="24"/>
              </w:rPr>
              <w:t>Category</w:t>
            </w:r>
          </w:p>
        </w:tc>
        <w:tc>
          <w:tcPr>
            <w:tcW w:w="2081" w:type="dxa"/>
          </w:tcPr>
          <w:p w14:paraId="1918BCAC" w14:textId="77777777" w:rsidR="00FA74C0" w:rsidRDefault="00FA74C0">
            <w:pPr>
              <w:rPr>
                <w:sz w:val="24"/>
                <w:szCs w:val="24"/>
              </w:rPr>
            </w:pPr>
          </w:p>
        </w:tc>
        <w:tc>
          <w:tcPr>
            <w:tcW w:w="1417" w:type="dxa"/>
          </w:tcPr>
          <w:p w14:paraId="650AC356" w14:textId="77777777" w:rsidR="00FA74C0" w:rsidRDefault="00FA74C0">
            <w:pPr>
              <w:rPr>
                <w:sz w:val="24"/>
                <w:szCs w:val="24"/>
              </w:rPr>
            </w:pPr>
          </w:p>
        </w:tc>
        <w:tc>
          <w:tcPr>
            <w:tcW w:w="1276" w:type="dxa"/>
          </w:tcPr>
          <w:p w14:paraId="68F4A490" w14:textId="77777777" w:rsidR="00FA74C0" w:rsidRDefault="00FA74C0">
            <w:pPr>
              <w:rPr>
                <w:sz w:val="24"/>
                <w:szCs w:val="24"/>
              </w:rPr>
            </w:pPr>
          </w:p>
        </w:tc>
      </w:tr>
      <w:tr w:rsidR="00FA74C0" w14:paraId="1F7CECF0" w14:textId="77777777">
        <w:tc>
          <w:tcPr>
            <w:tcW w:w="1809" w:type="dxa"/>
          </w:tcPr>
          <w:p w14:paraId="785E524E" w14:textId="77777777" w:rsidR="00FA74C0" w:rsidRDefault="00000000">
            <w:pPr>
              <w:rPr>
                <w:b/>
                <w:sz w:val="24"/>
                <w:szCs w:val="24"/>
              </w:rPr>
            </w:pPr>
            <w:r>
              <w:rPr>
                <w:b/>
                <w:sz w:val="24"/>
                <w:szCs w:val="24"/>
              </w:rPr>
              <w:lastRenderedPageBreak/>
              <w:t>uses offers</w:t>
            </w:r>
          </w:p>
        </w:tc>
        <w:tc>
          <w:tcPr>
            <w:tcW w:w="1872" w:type="dxa"/>
          </w:tcPr>
          <w:p w14:paraId="5588749E" w14:textId="77777777" w:rsidR="00FA74C0" w:rsidRDefault="00000000">
            <w:pPr>
              <w:rPr>
                <w:sz w:val="24"/>
                <w:szCs w:val="24"/>
              </w:rPr>
            </w:pPr>
            <w:r>
              <w:rPr>
                <w:sz w:val="24"/>
                <w:szCs w:val="24"/>
              </w:rPr>
              <w:t>Customer</w:t>
            </w:r>
          </w:p>
        </w:tc>
        <w:tc>
          <w:tcPr>
            <w:tcW w:w="1434" w:type="dxa"/>
          </w:tcPr>
          <w:p w14:paraId="6EEEBC05" w14:textId="77777777" w:rsidR="00FA74C0" w:rsidRDefault="00000000">
            <w:pPr>
              <w:rPr>
                <w:sz w:val="24"/>
                <w:szCs w:val="24"/>
              </w:rPr>
            </w:pPr>
            <w:r>
              <w:rPr>
                <w:sz w:val="24"/>
                <w:szCs w:val="24"/>
              </w:rPr>
              <w:t>Special Offers</w:t>
            </w:r>
          </w:p>
        </w:tc>
        <w:tc>
          <w:tcPr>
            <w:tcW w:w="2081" w:type="dxa"/>
          </w:tcPr>
          <w:p w14:paraId="57AFF7DD" w14:textId="77777777" w:rsidR="00FA74C0" w:rsidRDefault="00000000">
            <w:pPr>
              <w:rPr>
                <w:sz w:val="24"/>
                <w:szCs w:val="24"/>
              </w:rPr>
            </w:pPr>
            <w:r>
              <w:rPr>
                <w:sz w:val="24"/>
                <w:szCs w:val="24"/>
              </w:rPr>
              <w:t>Points</w:t>
            </w:r>
          </w:p>
        </w:tc>
        <w:tc>
          <w:tcPr>
            <w:tcW w:w="1417" w:type="dxa"/>
          </w:tcPr>
          <w:p w14:paraId="14C4B06E" w14:textId="77777777" w:rsidR="00FA74C0" w:rsidRDefault="00000000">
            <w:pPr>
              <w:rPr>
                <w:sz w:val="24"/>
                <w:szCs w:val="24"/>
              </w:rPr>
            </w:pPr>
            <w:r>
              <w:rPr>
                <w:sz w:val="24"/>
                <w:szCs w:val="24"/>
              </w:rPr>
              <w:t>UsedOffersOfCustomer</w:t>
            </w:r>
          </w:p>
        </w:tc>
        <w:tc>
          <w:tcPr>
            <w:tcW w:w="1276" w:type="dxa"/>
          </w:tcPr>
          <w:p w14:paraId="58B128F4" w14:textId="77777777" w:rsidR="00FA74C0" w:rsidRDefault="00000000">
            <w:pPr>
              <w:rPr>
                <w:sz w:val="24"/>
                <w:szCs w:val="24"/>
              </w:rPr>
            </w:pPr>
            <w:r>
              <w:rPr>
                <w:sz w:val="24"/>
                <w:szCs w:val="24"/>
              </w:rPr>
              <w:t>Custome</w:t>
            </w:r>
            <w:del w:id="11" w:author="gadn6063@gmail.com" w:date="2022-11-10T17:29:00Z">
              <w:r>
                <w:rPr>
                  <w:sz w:val="24"/>
                  <w:szCs w:val="24"/>
                </w:rPr>
                <w:delText>r</w:delText>
              </w:r>
            </w:del>
            <w:r>
              <w:rPr>
                <w:sz w:val="24"/>
                <w:szCs w:val="24"/>
              </w:rPr>
              <w:t>Points</w:t>
            </w:r>
          </w:p>
        </w:tc>
      </w:tr>
      <w:tr w:rsidR="00FA74C0" w14:paraId="3BFC0A30" w14:textId="77777777">
        <w:tc>
          <w:tcPr>
            <w:tcW w:w="1809" w:type="dxa"/>
          </w:tcPr>
          <w:p w14:paraId="169A73EE" w14:textId="77777777" w:rsidR="00FA74C0" w:rsidRDefault="00000000">
            <w:pPr>
              <w:rPr>
                <w:b/>
                <w:sz w:val="24"/>
                <w:szCs w:val="24"/>
              </w:rPr>
            </w:pPr>
            <w:r>
              <w:rPr>
                <w:b/>
                <w:sz w:val="24"/>
                <w:szCs w:val="24"/>
              </w:rPr>
              <w:t>gain points</w:t>
            </w:r>
          </w:p>
        </w:tc>
        <w:tc>
          <w:tcPr>
            <w:tcW w:w="1872" w:type="dxa"/>
          </w:tcPr>
          <w:p w14:paraId="3E5E228A" w14:textId="77777777" w:rsidR="00FA74C0" w:rsidRDefault="00000000">
            <w:pPr>
              <w:rPr>
                <w:sz w:val="24"/>
                <w:szCs w:val="24"/>
              </w:rPr>
            </w:pPr>
            <w:r>
              <w:rPr>
                <w:sz w:val="24"/>
                <w:szCs w:val="24"/>
              </w:rPr>
              <w:t>Customer</w:t>
            </w:r>
          </w:p>
        </w:tc>
        <w:tc>
          <w:tcPr>
            <w:tcW w:w="1434" w:type="dxa"/>
          </w:tcPr>
          <w:p w14:paraId="3C5FE100" w14:textId="77777777" w:rsidR="00FA74C0" w:rsidRDefault="00000000">
            <w:pPr>
              <w:rPr>
                <w:sz w:val="24"/>
                <w:szCs w:val="24"/>
              </w:rPr>
            </w:pPr>
            <w:r>
              <w:rPr>
                <w:sz w:val="24"/>
                <w:szCs w:val="24"/>
              </w:rPr>
              <w:t>Points</w:t>
            </w:r>
          </w:p>
        </w:tc>
        <w:tc>
          <w:tcPr>
            <w:tcW w:w="2081" w:type="dxa"/>
          </w:tcPr>
          <w:p w14:paraId="454780CF" w14:textId="77777777" w:rsidR="00FA74C0" w:rsidRDefault="00000000">
            <w:pPr>
              <w:rPr>
                <w:sz w:val="24"/>
                <w:szCs w:val="24"/>
              </w:rPr>
            </w:pPr>
            <w:r>
              <w:rPr>
                <w:sz w:val="24"/>
                <w:szCs w:val="24"/>
              </w:rPr>
              <w:t>Special Bags</w:t>
            </w:r>
          </w:p>
        </w:tc>
        <w:tc>
          <w:tcPr>
            <w:tcW w:w="1417" w:type="dxa"/>
          </w:tcPr>
          <w:p w14:paraId="63256DCC" w14:textId="77777777" w:rsidR="00FA74C0" w:rsidRDefault="00000000">
            <w:pPr>
              <w:rPr>
                <w:sz w:val="24"/>
                <w:szCs w:val="24"/>
              </w:rPr>
            </w:pPr>
            <w:r>
              <w:rPr>
                <w:sz w:val="24"/>
                <w:szCs w:val="24"/>
              </w:rPr>
              <w:t>payment Technique</w:t>
            </w:r>
          </w:p>
        </w:tc>
        <w:tc>
          <w:tcPr>
            <w:tcW w:w="1276" w:type="dxa"/>
          </w:tcPr>
          <w:p w14:paraId="2DF21AD4" w14:textId="77777777" w:rsidR="00FA74C0" w:rsidRDefault="00000000">
            <w:pPr>
              <w:rPr>
                <w:sz w:val="24"/>
                <w:szCs w:val="24"/>
              </w:rPr>
            </w:pPr>
            <w:r>
              <w:rPr>
                <w:sz w:val="24"/>
                <w:szCs w:val="24"/>
              </w:rPr>
              <w:t>Special</w:t>
            </w:r>
            <w:del w:id="12" w:author="gadn6063@gmail.com" w:date="2022-11-10T17:29:00Z">
              <w:r>
                <w:rPr>
                  <w:sz w:val="24"/>
                  <w:szCs w:val="24"/>
                </w:rPr>
                <w:delText xml:space="preserve"> </w:delText>
              </w:r>
            </w:del>
            <w:r>
              <w:rPr>
                <w:sz w:val="24"/>
                <w:szCs w:val="24"/>
              </w:rPr>
              <w:t>Offers</w:t>
            </w:r>
          </w:p>
        </w:tc>
      </w:tr>
      <w:tr w:rsidR="00FA74C0" w14:paraId="536AD9FF" w14:textId="77777777">
        <w:tc>
          <w:tcPr>
            <w:tcW w:w="1809" w:type="dxa"/>
          </w:tcPr>
          <w:p w14:paraId="4F1F9EBD" w14:textId="77777777" w:rsidR="00FA74C0" w:rsidRDefault="00000000">
            <w:pPr>
              <w:rPr>
                <w:b/>
                <w:sz w:val="24"/>
                <w:szCs w:val="24"/>
              </w:rPr>
            </w:pPr>
            <w:r>
              <w:rPr>
                <w:b/>
                <w:sz w:val="24"/>
                <w:szCs w:val="24"/>
              </w:rPr>
              <w:t>choose specific Payment</w:t>
            </w:r>
          </w:p>
        </w:tc>
        <w:tc>
          <w:tcPr>
            <w:tcW w:w="1872" w:type="dxa"/>
          </w:tcPr>
          <w:p w14:paraId="0B19A78F" w14:textId="77777777" w:rsidR="00FA74C0" w:rsidRDefault="00000000">
            <w:pPr>
              <w:rPr>
                <w:sz w:val="24"/>
                <w:szCs w:val="24"/>
              </w:rPr>
            </w:pPr>
            <w:r>
              <w:rPr>
                <w:sz w:val="24"/>
                <w:szCs w:val="24"/>
              </w:rPr>
              <w:t>Payment Technique</w:t>
            </w:r>
          </w:p>
        </w:tc>
        <w:tc>
          <w:tcPr>
            <w:tcW w:w="1434" w:type="dxa"/>
          </w:tcPr>
          <w:p w14:paraId="723DC5D4" w14:textId="77777777" w:rsidR="00FA74C0" w:rsidRDefault="00000000">
            <w:pPr>
              <w:rPr>
                <w:sz w:val="24"/>
                <w:szCs w:val="24"/>
              </w:rPr>
            </w:pPr>
            <w:r>
              <w:rPr>
                <w:sz w:val="24"/>
                <w:szCs w:val="24"/>
              </w:rPr>
              <w:t>Customer</w:t>
            </w:r>
          </w:p>
        </w:tc>
        <w:tc>
          <w:tcPr>
            <w:tcW w:w="2081" w:type="dxa"/>
          </w:tcPr>
          <w:p w14:paraId="46DB4EA6" w14:textId="77777777" w:rsidR="00FA74C0" w:rsidRDefault="00000000">
            <w:pPr>
              <w:rPr>
                <w:sz w:val="24"/>
                <w:szCs w:val="24"/>
              </w:rPr>
            </w:pPr>
            <w:r>
              <w:rPr>
                <w:sz w:val="24"/>
                <w:szCs w:val="24"/>
              </w:rPr>
              <w:t>CustomerPoints</w:t>
            </w:r>
          </w:p>
        </w:tc>
        <w:tc>
          <w:tcPr>
            <w:tcW w:w="1417" w:type="dxa"/>
          </w:tcPr>
          <w:p w14:paraId="6665213A" w14:textId="77777777" w:rsidR="00FA74C0" w:rsidRDefault="00FA74C0">
            <w:pPr>
              <w:rPr>
                <w:sz w:val="24"/>
                <w:szCs w:val="24"/>
              </w:rPr>
            </w:pPr>
          </w:p>
        </w:tc>
        <w:tc>
          <w:tcPr>
            <w:tcW w:w="1276" w:type="dxa"/>
          </w:tcPr>
          <w:p w14:paraId="50B88FA0" w14:textId="77777777" w:rsidR="00FA74C0" w:rsidRDefault="00FA74C0">
            <w:pPr>
              <w:rPr>
                <w:sz w:val="24"/>
                <w:szCs w:val="24"/>
              </w:rPr>
            </w:pPr>
          </w:p>
        </w:tc>
      </w:tr>
      <w:tr w:rsidR="00FA74C0" w14:paraId="29264B23" w14:textId="77777777">
        <w:tc>
          <w:tcPr>
            <w:tcW w:w="1809" w:type="dxa"/>
          </w:tcPr>
          <w:p w14:paraId="4539E28E" w14:textId="77777777" w:rsidR="00FA74C0" w:rsidRDefault="00000000">
            <w:pPr>
              <w:rPr>
                <w:b/>
                <w:sz w:val="24"/>
                <w:szCs w:val="24"/>
              </w:rPr>
            </w:pPr>
            <w:r>
              <w:rPr>
                <w:b/>
                <w:sz w:val="24"/>
                <w:szCs w:val="24"/>
              </w:rPr>
              <w:t>pays by visa</w:t>
            </w:r>
          </w:p>
        </w:tc>
        <w:tc>
          <w:tcPr>
            <w:tcW w:w="1872" w:type="dxa"/>
          </w:tcPr>
          <w:p w14:paraId="58B53009" w14:textId="77777777" w:rsidR="00FA74C0" w:rsidRDefault="00000000">
            <w:pPr>
              <w:rPr>
                <w:sz w:val="24"/>
                <w:szCs w:val="24"/>
              </w:rPr>
            </w:pPr>
            <w:r>
              <w:rPr>
                <w:sz w:val="24"/>
                <w:szCs w:val="24"/>
              </w:rPr>
              <w:t>PayingByVisa</w:t>
            </w:r>
          </w:p>
        </w:tc>
        <w:tc>
          <w:tcPr>
            <w:tcW w:w="1434" w:type="dxa"/>
          </w:tcPr>
          <w:p w14:paraId="3A00A9ED" w14:textId="77777777" w:rsidR="00FA74C0" w:rsidRDefault="00000000">
            <w:pPr>
              <w:rPr>
                <w:sz w:val="24"/>
                <w:szCs w:val="24"/>
              </w:rPr>
            </w:pPr>
            <w:r>
              <w:rPr>
                <w:sz w:val="24"/>
                <w:szCs w:val="24"/>
              </w:rPr>
              <w:t xml:space="preserve">Customer </w:t>
            </w:r>
          </w:p>
        </w:tc>
        <w:tc>
          <w:tcPr>
            <w:tcW w:w="2081" w:type="dxa"/>
          </w:tcPr>
          <w:p w14:paraId="4683CF13" w14:textId="77777777" w:rsidR="00FA74C0" w:rsidRDefault="00000000">
            <w:pPr>
              <w:rPr>
                <w:sz w:val="24"/>
                <w:szCs w:val="24"/>
              </w:rPr>
            </w:pPr>
            <w:r>
              <w:rPr>
                <w:sz w:val="24"/>
                <w:szCs w:val="24"/>
              </w:rPr>
              <w:t>points</w:t>
            </w:r>
          </w:p>
        </w:tc>
        <w:tc>
          <w:tcPr>
            <w:tcW w:w="1417" w:type="dxa"/>
          </w:tcPr>
          <w:p w14:paraId="49ABEDE9" w14:textId="77777777" w:rsidR="00FA74C0" w:rsidRDefault="00000000">
            <w:pPr>
              <w:rPr>
                <w:sz w:val="24"/>
                <w:szCs w:val="24"/>
              </w:rPr>
            </w:pPr>
            <w:r>
              <w:rPr>
                <w:sz w:val="24"/>
                <w:szCs w:val="24"/>
              </w:rPr>
              <w:t>CustomerPoints</w:t>
            </w:r>
          </w:p>
        </w:tc>
        <w:tc>
          <w:tcPr>
            <w:tcW w:w="1276" w:type="dxa"/>
          </w:tcPr>
          <w:p w14:paraId="63D2CD99" w14:textId="77777777" w:rsidR="00FA74C0" w:rsidRDefault="00FA74C0">
            <w:pPr>
              <w:rPr>
                <w:sz w:val="24"/>
                <w:szCs w:val="24"/>
              </w:rPr>
            </w:pPr>
          </w:p>
        </w:tc>
      </w:tr>
      <w:tr w:rsidR="00FA74C0" w14:paraId="77B66244" w14:textId="77777777">
        <w:tc>
          <w:tcPr>
            <w:tcW w:w="1809" w:type="dxa"/>
          </w:tcPr>
          <w:p w14:paraId="3D1D4E6A" w14:textId="77777777" w:rsidR="00FA74C0" w:rsidRDefault="00000000">
            <w:pPr>
              <w:rPr>
                <w:b/>
                <w:sz w:val="24"/>
                <w:szCs w:val="24"/>
              </w:rPr>
            </w:pPr>
            <w:r>
              <w:rPr>
                <w:b/>
                <w:sz w:val="24"/>
                <w:szCs w:val="24"/>
              </w:rPr>
              <w:t>Pays cash</w:t>
            </w:r>
          </w:p>
        </w:tc>
        <w:tc>
          <w:tcPr>
            <w:tcW w:w="1872" w:type="dxa"/>
          </w:tcPr>
          <w:p w14:paraId="2856040A" w14:textId="77777777" w:rsidR="00FA74C0" w:rsidRDefault="00000000">
            <w:pPr>
              <w:rPr>
                <w:sz w:val="24"/>
                <w:szCs w:val="24"/>
              </w:rPr>
            </w:pPr>
            <w:r>
              <w:rPr>
                <w:sz w:val="24"/>
                <w:szCs w:val="24"/>
              </w:rPr>
              <w:t xml:space="preserve"> PayingByCache</w:t>
            </w:r>
          </w:p>
        </w:tc>
        <w:tc>
          <w:tcPr>
            <w:tcW w:w="1434" w:type="dxa"/>
          </w:tcPr>
          <w:p w14:paraId="06E5AAB5" w14:textId="77777777" w:rsidR="00FA74C0" w:rsidRDefault="00000000">
            <w:pPr>
              <w:rPr>
                <w:sz w:val="24"/>
                <w:szCs w:val="24"/>
              </w:rPr>
            </w:pPr>
            <w:r>
              <w:rPr>
                <w:sz w:val="24"/>
                <w:szCs w:val="24"/>
              </w:rPr>
              <w:t xml:space="preserve">Customer </w:t>
            </w:r>
          </w:p>
        </w:tc>
        <w:tc>
          <w:tcPr>
            <w:tcW w:w="2081" w:type="dxa"/>
          </w:tcPr>
          <w:p w14:paraId="33D2A8A3" w14:textId="77777777" w:rsidR="00FA74C0" w:rsidRDefault="00000000">
            <w:pPr>
              <w:rPr>
                <w:sz w:val="24"/>
                <w:szCs w:val="24"/>
              </w:rPr>
            </w:pPr>
            <w:r>
              <w:rPr>
                <w:sz w:val="24"/>
                <w:szCs w:val="24"/>
              </w:rPr>
              <w:t>points</w:t>
            </w:r>
          </w:p>
        </w:tc>
        <w:tc>
          <w:tcPr>
            <w:tcW w:w="1417" w:type="dxa"/>
          </w:tcPr>
          <w:p w14:paraId="339C489C" w14:textId="77777777" w:rsidR="00FA74C0" w:rsidRDefault="00000000">
            <w:pPr>
              <w:rPr>
                <w:sz w:val="24"/>
                <w:szCs w:val="24"/>
              </w:rPr>
            </w:pPr>
            <w:r>
              <w:rPr>
                <w:sz w:val="24"/>
                <w:szCs w:val="24"/>
              </w:rPr>
              <w:t>CustomerPoints</w:t>
            </w:r>
          </w:p>
        </w:tc>
        <w:tc>
          <w:tcPr>
            <w:tcW w:w="1276" w:type="dxa"/>
          </w:tcPr>
          <w:p w14:paraId="0D9A68E2" w14:textId="77777777" w:rsidR="00FA74C0" w:rsidRDefault="00FA74C0">
            <w:pPr>
              <w:rPr>
                <w:sz w:val="24"/>
                <w:szCs w:val="24"/>
              </w:rPr>
            </w:pPr>
          </w:p>
        </w:tc>
      </w:tr>
      <w:tr w:rsidR="00FA74C0" w14:paraId="03711371" w14:textId="77777777">
        <w:tc>
          <w:tcPr>
            <w:tcW w:w="1809" w:type="dxa"/>
          </w:tcPr>
          <w:p w14:paraId="2AE4C570" w14:textId="77777777" w:rsidR="00FA74C0" w:rsidRDefault="00000000">
            <w:pPr>
              <w:rPr>
                <w:b/>
                <w:sz w:val="24"/>
                <w:szCs w:val="24"/>
              </w:rPr>
            </w:pPr>
            <w:r>
              <w:rPr>
                <w:b/>
                <w:sz w:val="24"/>
                <w:szCs w:val="24"/>
              </w:rPr>
              <w:t>pays by points</w:t>
            </w:r>
          </w:p>
        </w:tc>
        <w:tc>
          <w:tcPr>
            <w:tcW w:w="1872" w:type="dxa"/>
          </w:tcPr>
          <w:p w14:paraId="2577218C" w14:textId="77777777" w:rsidR="00FA74C0" w:rsidRDefault="00000000">
            <w:pPr>
              <w:rPr>
                <w:sz w:val="24"/>
                <w:szCs w:val="24"/>
              </w:rPr>
            </w:pPr>
            <w:r>
              <w:rPr>
                <w:sz w:val="24"/>
                <w:szCs w:val="24"/>
              </w:rPr>
              <w:t>PayingByPoints</w:t>
            </w:r>
          </w:p>
        </w:tc>
        <w:tc>
          <w:tcPr>
            <w:tcW w:w="1434" w:type="dxa"/>
          </w:tcPr>
          <w:p w14:paraId="664EB2C0" w14:textId="77777777" w:rsidR="00FA74C0" w:rsidRDefault="00000000">
            <w:pPr>
              <w:rPr>
                <w:sz w:val="24"/>
                <w:szCs w:val="24"/>
              </w:rPr>
            </w:pPr>
            <w:r>
              <w:rPr>
                <w:sz w:val="24"/>
                <w:szCs w:val="24"/>
              </w:rPr>
              <w:t xml:space="preserve">Customer </w:t>
            </w:r>
          </w:p>
        </w:tc>
        <w:tc>
          <w:tcPr>
            <w:tcW w:w="2081" w:type="dxa"/>
          </w:tcPr>
          <w:p w14:paraId="742C671C" w14:textId="77777777" w:rsidR="00FA74C0" w:rsidRDefault="00000000">
            <w:pPr>
              <w:rPr>
                <w:sz w:val="24"/>
                <w:szCs w:val="24"/>
              </w:rPr>
            </w:pPr>
            <w:r>
              <w:rPr>
                <w:sz w:val="24"/>
                <w:szCs w:val="24"/>
              </w:rPr>
              <w:t>points</w:t>
            </w:r>
          </w:p>
        </w:tc>
        <w:tc>
          <w:tcPr>
            <w:tcW w:w="1417" w:type="dxa"/>
          </w:tcPr>
          <w:p w14:paraId="667C8492" w14:textId="77777777" w:rsidR="00FA74C0" w:rsidRDefault="00000000">
            <w:pPr>
              <w:rPr>
                <w:sz w:val="24"/>
                <w:szCs w:val="24"/>
              </w:rPr>
            </w:pPr>
            <w:r>
              <w:rPr>
                <w:sz w:val="24"/>
                <w:szCs w:val="24"/>
              </w:rPr>
              <w:t>CustomerPoints</w:t>
            </w:r>
          </w:p>
        </w:tc>
        <w:tc>
          <w:tcPr>
            <w:tcW w:w="1276" w:type="dxa"/>
          </w:tcPr>
          <w:p w14:paraId="51F6C85A" w14:textId="77777777" w:rsidR="00FA74C0" w:rsidRDefault="00FA74C0">
            <w:pPr>
              <w:rPr>
                <w:sz w:val="24"/>
                <w:szCs w:val="24"/>
              </w:rPr>
            </w:pPr>
          </w:p>
        </w:tc>
      </w:tr>
      <w:tr w:rsidR="00FA74C0" w14:paraId="17568296" w14:textId="77777777">
        <w:tc>
          <w:tcPr>
            <w:tcW w:w="1809" w:type="dxa"/>
          </w:tcPr>
          <w:p w14:paraId="24039B5D" w14:textId="77777777" w:rsidR="00FA74C0" w:rsidRDefault="00000000">
            <w:pPr>
              <w:rPr>
                <w:b/>
                <w:sz w:val="24"/>
                <w:szCs w:val="24"/>
              </w:rPr>
            </w:pPr>
            <w:r>
              <w:rPr>
                <w:b/>
                <w:sz w:val="24"/>
                <w:szCs w:val="24"/>
              </w:rPr>
              <w:t>return Products</w:t>
            </w:r>
          </w:p>
        </w:tc>
        <w:tc>
          <w:tcPr>
            <w:tcW w:w="1872" w:type="dxa"/>
          </w:tcPr>
          <w:p w14:paraId="396BF2F0" w14:textId="77777777" w:rsidR="00FA74C0" w:rsidRDefault="00000000">
            <w:pPr>
              <w:rPr>
                <w:sz w:val="24"/>
                <w:szCs w:val="24"/>
              </w:rPr>
            </w:pPr>
            <w:r>
              <w:rPr>
                <w:sz w:val="24"/>
                <w:szCs w:val="24"/>
              </w:rPr>
              <w:t>ReturnOf</w:t>
            </w:r>
          </w:p>
          <w:p w14:paraId="7D53A4D8" w14:textId="77777777" w:rsidR="00FA74C0" w:rsidRDefault="00000000">
            <w:pPr>
              <w:rPr>
                <w:sz w:val="24"/>
                <w:szCs w:val="24"/>
              </w:rPr>
            </w:pPr>
            <w:r>
              <w:rPr>
                <w:sz w:val="24"/>
                <w:szCs w:val="24"/>
              </w:rPr>
              <w:t xml:space="preserve">Products </w:t>
            </w:r>
          </w:p>
        </w:tc>
        <w:tc>
          <w:tcPr>
            <w:tcW w:w="1434" w:type="dxa"/>
          </w:tcPr>
          <w:p w14:paraId="0CE7F380" w14:textId="77777777" w:rsidR="00FA74C0" w:rsidRDefault="00000000">
            <w:pPr>
              <w:rPr>
                <w:sz w:val="24"/>
                <w:szCs w:val="24"/>
              </w:rPr>
            </w:pPr>
            <w:r>
              <w:rPr>
                <w:sz w:val="24"/>
                <w:szCs w:val="24"/>
              </w:rPr>
              <w:t xml:space="preserve">ReturnOfBadProducts </w:t>
            </w:r>
          </w:p>
        </w:tc>
        <w:tc>
          <w:tcPr>
            <w:tcW w:w="2081" w:type="dxa"/>
          </w:tcPr>
          <w:p w14:paraId="397520E2" w14:textId="77777777" w:rsidR="00FA74C0" w:rsidRDefault="00000000">
            <w:pPr>
              <w:rPr>
                <w:sz w:val="24"/>
                <w:szCs w:val="24"/>
              </w:rPr>
            </w:pPr>
            <w:r>
              <w:rPr>
                <w:sz w:val="24"/>
                <w:szCs w:val="24"/>
              </w:rPr>
              <w:t xml:space="preserve">ReturnOfIncludedProductsOfPhysicaOrTechnicalDefect </w:t>
            </w:r>
          </w:p>
        </w:tc>
        <w:tc>
          <w:tcPr>
            <w:tcW w:w="1417" w:type="dxa"/>
          </w:tcPr>
          <w:p w14:paraId="5D7B5E75" w14:textId="77777777" w:rsidR="00FA74C0" w:rsidRDefault="00000000">
            <w:pPr>
              <w:rPr>
                <w:sz w:val="24"/>
                <w:szCs w:val="24"/>
              </w:rPr>
            </w:pPr>
            <w:r>
              <w:rPr>
                <w:sz w:val="24"/>
                <w:szCs w:val="24"/>
              </w:rPr>
              <w:t xml:space="preserve">Customer </w:t>
            </w:r>
          </w:p>
        </w:tc>
        <w:tc>
          <w:tcPr>
            <w:tcW w:w="1276" w:type="dxa"/>
          </w:tcPr>
          <w:p w14:paraId="60E39EF8" w14:textId="77777777" w:rsidR="00FA74C0" w:rsidRDefault="00000000">
            <w:pPr>
              <w:rPr>
                <w:sz w:val="24"/>
                <w:szCs w:val="24"/>
              </w:rPr>
            </w:pPr>
            <w:r>
              <w:rPr>
                <w:sz w:val="24"/>
                <w:szCs w:val="24"/>
              </w:rPr>
              <w:t>ProductReturnOfCustomer</w:t>
            </w:r>
          </w:p>
        </w:tc>
      </w:tr>
      <w:tr w:rsidR="00FA74C0" w14:paraId="319E8974" w14:textId="77777777">
        <w:tc>
          <w:tcPr>
            <w:tcW w:w="1809" w:type="dxa"/>
          </w:tcPr>
          <w:p w14:paraId="6CDC7CF2" w14:textId="77777777" w:rsidR="00FA74C0" w:rsidRDefault="00000000">
            <w:pPr>
              <w:rPr>
                <w:b/>
                <w:sz w:val="24"/>
                <w:szCs w:val="24"/>
              </w:rPr>
            </w:pPr>
            <w:r>
              <w:rPr>
                <w:b/>
                <w:sz w:val="24"/>
                <w:szCs w:val="24"/>
              </w:rPr>
              <w:t>return product has gone bad</w:t>
            </w:r>
          </w:p>
        </w:tc>
        <w:tc>
          <w:tcPr>
            <w:tcW w:w="1872" w:type="dxa"/>
          </w:tcPr>
          <w:p w14:paraId="61B2428D" w14:textId="77777777" w:rsidR="00FA74C0" w:rsidRDefault="00000000">
            <w:pPr>
              <w:rPr>
                <w:sz w:val="24"/>
                <w:szCs w:val="24"/>
              </w:rPr>
            </w:pPr>
            <w:r>
              <w:rPr>
                <w:sz w:val="24"/>
                <w:szCs w:val="24"/>
              </w:rPr>
              <w:t>BadProduct</w:t>
            </w:r>
          </w:p>
        </w:tc>
        <w:tc>
          <w:tcPr>
            <w:tcW w:w="1434" w:type="dxa"/>
          </w:tcPr>
          <w:p w14:paraId="0EB01822" w14:textId="77777777" w:rsidR="00FA74C0" w:rsidRDefault="00000000">
            <w:pPr>
              <w:rPr>
                <w:sz w:val="24"/>
                <w:szCs w:val="24"/>
              </w:rPr>
            </w:pPr>
            <w:r>
              <w:rPr>
                <w:sz w:val="24"/>
                <w:szCs w:val="24"/>
              </w:rPr>
              <w:t xml:space="preserve">Customer </w:t>
            </w:r>
          </w:p>
        </w:tc>
        <w:tc>
          <w:tcPr>
            <w:tcW w:w="2081" w:type="dxa"/>
          </w:tcPr>
          <w:p w14:paraId="149A7BF6" w14:textId="77777777" w:rsidR="00FA74C0" w:rsidRDefault="00000000">
            <w:pPr>
              <w:rPr>
                <w:sz w:val="24"/>
                <w:szCs w:val="24"/>
              </w:rPr>
            </w:pPr>
            <w:r>
              <w:rPr>
                <w:sz w:val="24"/>
                <w:szCs w:val="24"/>
              </w:rPr>
              <w:t>ProductReturnOfCustomer</w:t>
            </w:r>
          </w:p>
        </w:tc>
        <w:tc>
          <w:tcPr>
            <w:tcW w:w="1417" w:type="dxa"/>
          </w:tcPr>
          <w:p w14:paraId="05925B45" w14:textId="77777777" w:rsidR="00FA74C0" w:rsidRDefault="00FA74C0">
            <w:pPr>
              <w:rPr>
                <w:sz w:val="24"/>
                <w:szCs w:val="24"/>
              </w:rPr>
            </w:pPr>
          </w:p>
        </w:tc>
        <w:tc>
          <w:tcPr>
            <w:tcW w:w="1276" w:type="dxa"/>
          </w:tcPr>
          <w:p w14:paraId="5AC423CE" w14:textId="77777777" w:rsidR="00FA74C0" w:rsidRDefault="00FA74C0">
            <w:pPr>
              <w:rPr>
                <w:sz w:val="24"/>
                <w:szCs w:val="24"/>
              </w:rPr>
            </w:pPr>
          </w:p>
        </w:tc>
      </w:tr>
      <w:tr w:rsidR="00FA74C0" w14:paraId="38F61725" w14:textId="77777777">
        <w:trPr>
          <w:trHeight w:val="1536"/>
        </w:trPr>
        <w:tc>
          <w:tcPr>
            <w:tcW w:w="1809" w:type="dxa"/>
          </w:tcPr>
          <w:p w14:paraId="2A0BE508" w14:textId="77777777" w:rsidR="00FA74C0" w:rsidRDefault="00000000">
            <w:pPr>
              <w:rPr>
                <w:b/>
                <w:sz w:val="24"/>
                <w:szCs w:val="24"/>
              </w:rPr>
            </w:pPr>
            <w:r>
              <w:rPr>
                <w:b/>
                <w:sz w:val="24"/>
                <w:szCs w:val="24"/>
              </w:rPr>
              <w:t>return products include physical or technical defect</w:t>
            </w:r>
          </w:p>
        </w:tc>
        <w:tc>
          <w:tcPr>
            <w:tcW w:w="1872" w:type="dxa"/>
          </w:tcPr>
          <w:p w14:paraId="255E3F19" w14:textId="77777777" w:rsidR="00FA74C0" w:rsidRDefault="00000000">
            <w:pPr>
              <w:rPr>
                <w:sz w:val="24"/>
                <w:szCs w:val="24"/>
              </w:rPr>
            </w:pPr>
            <w:r>
              <w:rPr>
                <w:sz w:val="24"/>
                <w:szCs w:val="24"/>
              </w:rPr>
              <w:t>ReturnOfIncludedProductsOfPhysicaOrTechnicalDefect</w:t>
            </w:r>
          </w:p>
        </w:tc>
        <w:tc>
          <w:tcPr>
            <w:tcW w:w="1434" w:type="dxa"/>
          </w:tcPr>
          <w:p w14:paraId="2BA757BB" w14:textId="77777777" w:rsidR="00FA74C0" w:rsidRDefault="00000000">
            <w:pPr>
              <w:rPr>
                <w:sz w:val="24"/>
                <w:szCs w:val="24"/>
              </w:rPr>
            </w:pPr>
            <w:r>
              <w:rPr>
                <w:sz w:val="24"/>
                <w:szCs w:val="24"/>
              </w:rPr>
              <w:t xml:space="preserve">Customer </w:t>
            </w:r>
          </w:p>
        </w:tc>
        <w:tc>
          <w:tcPr>
            <w:tcW w:w="2081" w:type="dxa"/>
          </w:tcPr>
          <w:p w14:paraId="4DDD7CDF" w14:textId="77777777" w:rsidR="00FA74C0" w:rsidRDefault="00000000">
            <w:pPr>
              <w:rPr>
                <w:sz w:val="24"/>
                <w:szCs w:val="24"/>
              </w:rPr>
            </w:pPr>
            <w:r>
              <w:rPr>
                <w:sz w:val="24"/>
                <w:szCs w:val="24"/>
              </w:rPr>
              <w:t>ProductReturnOfCustomer</w:t>
            </w:r>
          </w:p>
        </w:tc>
        <w:tc>
          <w:tcPr>
            <w:tcW w:w="1417" w:type="dxa"/>
          </w:tcPr>
          <w:p w14:paraId="450C4BFB" w14:textId="77777777" w:rsidR="00FA74C0" w:rsidRDefault="00FA74C0">
            <w:pPr>
              <w:rPr>
                <w:sz w:val="24"/>
                <w:szCs w:val="24"/>
              </w:rPr>
            </w:pPr>
          </w:p>
        </w:tc>
        <w:tc>
          <w:tcPr>
            <w:tcW w:w="1276" w:type="dxa"/>
          </w:tcPr>
          <w:p w14:paraId="03CBB547" w14:textId="77777777" w:rsidR="00FA74C0" w:rsidRDefault="00FA74C0">
            <w:pPr>
              <w:rPr>
                <w:sz w:val="24"/>
                <w:szCs w:val="24"/>
              </w:rPr>
            </w:pPr>
          </w:p>
        </w:tc>
      </w:tr>
      <w:tr w:rsidR="00FA74C0" w14:paraId="41325438" w14:textId="77777777">
        <w:tc>
          <w:tcPr>
            <w:tcW w:w="1809" w:type="dxa"/>
          </w:tcPr>
          <w:p w14:paraId="53E2C2AD" w14:textId="77777777" w:rsidR="00FA74C0" w:rsidRDefault="00000000">
            <w:pPr>
              <w:rPr>
                <w:b/>
                <w:sz w:val="24"/>
                <w:szCs w:val="24"/>
              </w:rPr>
            </w:pPr>
            <w:r>
              <w:rPr>
                <w:b/>
                <w:sz w:val="24"/>
                <w:szCs w:val="24"/>
              </w:rPr>
              <w:t>support many categories</w:t>
            </w:r>
          </w:p>
        </w:tc>
        <w:tc>
          <w:tcPr>
            <w:tcW w:w="1872" w:type="dxa"/>
          </w:tcPr>
          <w:p w14:paraId="3D5357B1" w14:textId="77777777" w:rsidR="00FA74C0" w:rsidRDefault="00000000">
            <w:pPr>
              <w:rPr>
                <w:sz w:val="24"/>
                <w:szCs w:val="24"/>
              </w:rPr>
            </w:pPr>
            <w:r>
              <w:rPr>
                <w:sz w:val="24"/>
                <w:szCs w:val="24"/>
              </w:rPr>
              <w:t>Organizer</w:t>
            </w:r>
          </w:p>
        </w:tc>
        <w:tc>
          <w:tcPr>
            <w:tcW w:w="1434" w:type="dxa"/>
          </w:tcPr>
          <w:p w14:paraId="4157E9E8" w14:textId="77777777" w:rsidR="00FA74C0" w:rsidRDefault="00000000">
            <w:pPr>
              <w:rPr>
                <w:sz w:val="24"/>
                <w:szCs w:val="24"/>
              </w:rPr>
            </w:pPr>
            <w:r>
              <w:rPr>
                <w:sz w:val="24"/>
                <w:szCs w:val="24"/>
              </w:rPr>
              <w:t>Category</w:t>
            </w:r>
          </w:p>
        </w:tc>
        <w:tc>
          <w:tcPr>
            <w:tcW w:w="2081" w:type="dxa"/>
          </w:tcPr>
          <w:p w14:paraId="64B5437E" w14:textId="77777777" w:rsidR="00FA74C0" w:rsidRDefault="00FA74C0">
            <w:pPr>
              <w:rPr>
                <w:sz w:val="24"/>
                <w:szCs w:val="24"/>
              </w:rPr>
            </w:pPr>
          </w:p>
        </w:tc>
        <w:tc>
          <w:tcPr>
            <w:tcW w:w="1417" w:type="dxa"/>
          </w:tcPr>
          <w:p w14:paraId="18EB2D4A" w14:textId="77777777" w:rsidR="00FA74C0" w:rsidRDefault="00FA74C0">
            <w:pPr>
              <w:rPr>
                <w:sz w:val="24"/>
                <w:szCs w:val="24"/>
              </w:rPr>
            </w:pPr>
          </w:p>
        </w:tc>
        <w:tc>
          <w:tcPr>
            <w:tcW w:w="1276" w:type="dxa"/>
          </w:tcPr>
          <w:p w14:paraId="113534AC" w14:textId="77777777" w:rsidR="00FA74C0" w:rsidRDefault="00FA74C0">
            <w:pPr>
              <w:rPr>
                <w:sz w:val="24"/>
                <w:szCs w:val="24"/>
              </w:rPr>
            </w:pPr>
          </w:p>
        </w:tc>
      </w:tr>
      <w:tr w:rsidR="00FA74C0" w14:paraId="0358BA6C" w14:textId="77777777">
        <w:tc>
          <w:tcPr>
            <w:tcW w:w="1809" w:type="dxa"/>
          </w:tcPr>
          <w:p w14:paraId="42D5C8DA" w14:textId="77777777" w:rsidR="00FA74C0" w:rsidRDefault="00000000">
            <w:pPr>
              <w:rPr>
                <w:b/>
                <w:sz w:val="24"/>
                <w:szCs w:val="24"/>
              </w:rPr>
            </w:pPr>
            <w:r>
              <w:rPr>
                <w:b/>
                <w:sz w:val="24"/>
                <w:szCs w:val="24"/>
              </w:rPr>
              <w:t>check returning products</w:t>
            </w:r>
          </w:p>
        </w:tc>
        <w:tc>
          <w:tcPr>
            <w:tcW w:w="1872" w:type="dxa"/>
          </w:tcPr>
          <w:p w14:paraId="1E872B3D" w14:textId="77777777" w:rsidR="00FA74C0" w:rsidRDefault="00000000">
            <w:pPr>
              <w:rPr>
                <w:sz w:val="24"/>
                <w:szCs w:val="24"/>
              </w:rPr>
            </w:pPr>
            <w:r>
              <w:rPr>
                <w:sz w:val="24"/>
                <w:szCs w:val="24"/>
              </w:rPr>
              <w:t>Organizer</w:t>
            </w:r>
          </w:p>
        </w:tc>
        <w:tc>
          <w:tcPr>
            <w:tcW w:w="1434" w:type="dxa"/>
          </w:tcPr>
          <w:p w14:paraId="4292870C" w14:textId="77777777" w:rsidR="00FA74C0" w:rsidRDefault="00000000">
            <w:pPr>
              <w:rPr>
                <w:sz w:val="24"/>
                <w:szCs w:val="24"/>
              </w:rPr>
            </w:pPr>
            <w:r>
              <w:rPr>
                <w:sz w:val="24"/>
                <w:szCs w:val="24"/>
              </w:rPr>
              <w:t>ReturnOf</w:t>
            </w:r>
          </w:p>
          <w:p w14:paraId="0A53A091" w14:textId="77777777" w:rsidR="00FA74C0" w:rsidRDefault="00000000">
            <w:pPr>
              <w:rPr>
                <w:sz w:val="24"/>
                <w:szCs w:val="24"/>
              </w:rPr>
            </w:pPr>
            <w:r>
              <w:rPr>
                <w:sz w:val="24"/>
                <w:szCs w:val="24"/>
              </w:rPr>
              <w:t xml:space="preserve">Products </w:t>
            </w:r>
          </w:p>
        </w:tc>
        <w:tc>
          <w:tcPr>
            <w:tcW w:w="2081" w:type="dxa"/>
          </w:tcPr>
          <w:p w14:paraId="45439FE9" w14:textId="77777777" w:rsidR="00FA74C0" w:rsidRDefault="00FA74C0">
            <w:pPr>
              <w:rPr>
                <w:sz w:val="24"/>
                <w:szCs w:val="24"/>
              </w:rPr>
            </w:pPr>
          </w:p>
        </w:tc>
        <w:tc>
          <w:tcPr>
            <w:tcW w:w="1417" w:type="dxa"/>
          </w:tcPr>
          <w:p w14:paraId="4E5A8130" w14:textId="77777777" w:rsidR="00FA74C0" w:rsidRDefault="00FA74C0">
            <w:pPr>
              <w:rPr>
                <w:sz w:val="24"/>
                <w:szCs w:val="24"/>
              </w:rPr>
            </w:pPr>
          </w:p>
        </w:tc>
        <w:tc>
          <w:tcPr>
            <w:tcW w:w="1276" w:type="dxa"/>
          </w:tcPr>
          <w:p w14:paraId="011AFC96" w14:textId="77777777" w:rsidR="00FA74C0" w:rsidRDefault="00FA74C0">
            <w:pPr>
              <w:rPr>
                <w:sz w:val="24"/>
                <w:szCs w:val="24"/>
              </w:rPr>
            </w:pPr>
          </w:p>
        </w:tc>
      </w:tr>
      <w:tr w:rsidR="00FA74C0" w14:paraId="0576D8EC" w14:textId="77777777">
        <w:tc>
          <w:tcPr>
            <w:tcW w:w="1809" w:type="dxa"/>
          </w:tcPr>
          <w:p w14:paraId="7DF46FFD" w14:textId="77777777" w:rsidR="00FA74C0" w:rsidRDefault="00000000">
            <w:pPr>
              <w:rPr>
                <w:b/>
                <w:sz w:val="24"/>
                <w:szCs w:val="24"/>
              </w:rPr>
            </w:pPr>
            <w:r>
              <w:rPr>
                <w:b/>
                <w:sz w:val="24"/>
                <w:szCs w:val="24"/>
              </w:rPr>
              <w:t>enhance services</w:t>
            </w:r>
          </w:p>
        </w:tc>
        <w:tc>
          <w:tcPr>
            <w:tcW w:w="1872" w:type="dxa"/>
          </w:tcPr>
          <w:p w14:paraId="25792F6F" w14:textId="77777777" w:rsidR="00FA74C0" w:rsidRDefault="00000000">
            <w:pPr>
              <w:rPr>
                <w:sz w:val="24"/>
                <w:szCs w:val="24"/>
              </w:rPr>
            </w:pPr>
            <w:r>
              <w:rPr>
                <w:sz w:val="24"/>
                <w:szCs w:val="24"/>
              </w:rPr>
              <w:t>Organizer</w:t>
            </w:r>
          </w:p>
        </w:tc>
        <w:tc>
          <w:tcPr>
            <w:tcW w:w="1434" w:type="dxa"/>
          </w:tcPr>
          <w:p w14:paraId="351D8CEB" w14:textId="77777777" w:rsidR="00FA74C0" w:rsidRDefault="00000000">
            <w:pPr>
              <w:rPr>
                <w:sz w:val="24"/>
                <w:szCs w:val="24"/>
              </w:rPr>
            </w:pPr>
            <w:r>
              <w:rPr>
                <w:sz w:val="24"/>
                <w:szCs w:val="24"/>
              </w:rPr>
              <w:t>ServicesEnhance</w:t>
            </w:r>
          </w:p>
        </w:tc>
        <w:tc>
          <w:tcPr>
            <w:tcW w:w="2081" w:type="dxa"/>
          </w:tcPr>
          <w:p w14:paraId="49B3D3CF" w14:textId="77777777" w:rsidR="00FA74C0" w:rsidRDefault="00000000">
            <w:pPr>
              <w:rPr>
                <w:sz w:val="24"/>
                <w:szCs w:val="24"/>
              </w:rPr>
            </w:pPr>
            <w:r>
              <w:rPr>
                <w:sz w:val="24"/>
                <w:szCs w:val="24"/>
              </w:rPr>
              <w:t>SearchHistory</w:t>
            </w:r>
          </w:p>
        </w:tc>
        <w:tc>
          <w:tcPr>
            <w:tcW w:w="1417" w:type="dxa"/>
          </w:tcPr>
          <w:p w14:paraId="12D18E22" w14:textId="77777777" w:rsidR="00FA74C0" w:rsidRDefault="00FA74C0">
            <w:pPr>
              <w:rPr>
                <w:sz w:val="24"/>
                <w:szCs w:val="24"/>
              </w:rPr>
            </w:pPr>
          </w:p>
        </w:tc>
        <w:tc>
          <w:tcPr>
            <w:tcW w:w="1276" w:type="dxa"/>
          </w:tcPr>
          <w:p w14:paraId="0C467157" w14:textId="77777777" w:rsidR="00FA74C0" w:rsidRDefault="00FA74C0">
            <w:pPr>
              <w:rPr>
                <w:sz w:val="24"/>
                <w:szCs w:val="24"/>
              </w:rPr>
            </w:pPr>
          </w:p>
        </w:tc>
      </w:tr>
      <w:tr w:rsidR="00FA74C0" w14:paraId="6AAAFAE7" w14:textId="77777777">
        <w:tc>
          <w:tcPr>
            <w:tcW w:w="1809" w:type="dxa"/>
          </w:tcPr>
          <w:p w14:paraId="3B6C7FB2" w14:textId="77777777" w:rsidR="00FA74C0" w:rsidRDefault="00000000">
            <w:pPr>
              <w:rPr>
                <w:b/>
                <w:sz w:val="24"/>
                <w:szCs w:val="24"/>
              </w:rPr>
            </w:pPr>
            <w:r>
              <w:rPr>
                <w:b/>
                <w:sz w:val="24"/>
                <w:szCs w:val="24"/>
              </w:rPr>
              <w:t>manage warehouses</w:t>
            </w:r>
          </w:p>
        </w:tc>
        <w:tc>
          <w:tcPr>
            <w:tcW w:w="1872" w:type="dxa"/>
          </w:tcPr>
          <w:p w14:paraId="4C6B9EB7" w14:textId="77777777" w:rsidR="00FA74C0" w:rsidRDefault="00000000">
            <w:pPr>
              <w:rPr>
                <w:sz w:val="24"/>
                <w:szCs w:val="24"/>
              </w:rPr>
            </w:pPr>
            <w:r>
              <w:rPr>
                <w:sz w:val="24"/>
                <w:szCs w:val="24"/>
              </w:rPr>
              <w:t>Admin</w:t>
            </w:r>
          </w:p>
        </w:tc>
        <w:tc>
          <w:tcPr>
            <w:tcW w:w="1434" w:type="dxa"/>
          </w:tcPr>
          <w:p w14:paraId="57B49E28" w14:textId="77777777" w:rsidR="00FA74C0" w:rsidRDefault="00000000">
            <w:pPr>
              <w:rPr>
                <w:sz w:val="24"/>
                <w:szCs w:val="24"/>
              </w:rPr>
            </w:pPr>
            <w:r>
              <w:rPr>
                <w:sz w:val="24"/>
                <w:szCs w:val="24"/>
              </w:rPr>
              <w:t>Warehouses</w:t>
            </w:r>
          </w:p>
        </w:tc>
        <w:tc>
          <w:tcPr>
            <w:tcW w:w="2081" w:type="dxa"/>
          </w:tcPr>
          <w:p w14:paraId="47244FE7" w14:textId="77777777" w:rsidR="00FA74C0" w:rsidRDefault="00000000">
            <w:pPr>
              <w:rPr>
                <w:sz w:val="24"/>
                <w:szCs w:val="24"/>
              </w:rPr>
            </w:pPr>
            <w:r>
              <w:rPr>
                <w:sz w:val="24"/>
                <w:szCs w:val="24"/>
              </w:rPr>
              <w:t>OwnedWarehouses</w:t>
            </w:r>
          </w:p>
        </w:tc>
        <w:tc>
          <w:tcPr>
            <w:tcW w:w="1417" w:type="dxa"/>
          </w:tcPr>
          <w:p w14:paraId="571A35EC" w14:textId="77777777" w:rsidR="00FA74C0" w:rsidRDefault="00000000">
            <w:pPr>
              <w:rPr>
                <w:sz w:val="24"/>
                <w:szCs w:val="24"/>
              </w:rPr>
            </w:pPr>
            <w:r>
              <w:rPr>
                <w:sz w:val="24"/>
                <w:szCs w:val="24"/>
              </w:rPr>
              <w:t>RentedWarehouses</w:t>
            </w:r>
          </w:p>
        </w:tc>
        <w:tc>
          <w:tcPr>
            <w:tcW w:w="1276" w:type="dxa"/>
          </w:tcPr>
          <w:p w14:paraId="239372E2" w14:textId="77777777" w:rsidR="00FA74C0" w:rsidRDefault="00000000">
            <w:pPr>
              <w:rPr>
                <w:sz w:val="24"/>
                <w:szCs w:val="24"/>
              </w:rPr>
            </w:pPr>
            <w:r>
              <w:rPr>
                <w:sz w:val="24"/>
                <w:szCs w:val="24"/>
              </w:rPr>
              <w:t>Country</w:t>
            </w:r>
          </w:p>
        </w:tc>
      </w:tr>
      <w:tr w:rsidR="00FA74C0" w14:paraId="380C683D" w14:textId="77777777">
        <w:tc>
          <w:tcPr>
            <w:tcW w:w="1809" w:type="dxa"/>
          </w:tcPr>
          <w:p w14:paraId="3C684F9A" w14:textId="77777777" w:rsidR="00FA74C0" w:rsidRDefault="00000000">
            <w:pPr>
              <w:rPr>
                <w:b/>
                <w:sz w:val="24"/>
                <w:szCs w:val="24"/>
              </w:rPr>
            </w:pPr>
            <w:r>
              <w:rPr>
                <w:b/>
                <w:sz w:val="24"/>
                <w:szCs w:val="24"/>
              </w:rPr>
              <w:t>provide different services</w:t>
            </w:r>
          </w:p>
        </w:tc>
        <w:tc>
          <w:tcPr>
            <w:tcW w:w="1872" w:type="dxa"/>
          </w:tcPr>
          <w:p w14:paraId="08C29F11" w14:textId="77777777" w:rsidR="00FA74C0" w:rsidRDefault="00000000">
            <w:pPr>
              <w:rPr>
                <w:sz w:val="24"/>
                <w:szCs w:val="24"/>
              </w:rPr>
            </w:pPr>
            <w:r>
              <w:rPr>
                <w:sz w:val="24"/>
                <w:szCs w:val="24"/>
              </w:rPr>
              <w:t xml:space="preserve">DifferentServices  </w:t>
            </w:r>
          </w:p>
        </w:tc>
        <w:tc>
          <w:tcPr>
            <w:tcW w:w="1434" w:type="dxa"/>
          </w:tcPr>
          <w:p w14:paraId="2D5CF3AB" w14:textId="77777777" w:rsidR="00FA74C0" w:rsidRDefault="00000000">
            <w:pPr>
              <w:rPr>
                <w:sz w:val="24"/>
                <w:szCs w:val="24"/>
              </w:rPr>
            </w:pPr>
            <w:r>
              <w:rPr>
                <w:sz w:val="24"/>
                <w:szCs w:val="24"/>
              </w:rPr>
              <w:t>OnsiteServices</w:t>
            </w:r>
          </w:p>
        </w:tc>
        <w:tc>
          <w:tcPr>
            <w:tcW w:w="2081" w:type="dxa"/>
          </w:tcPr>
          <w:p w14:paraId="61FCAC34" w14:textId="77777777" w:rsidR="00FA74C0" w:rsidRDefault="00000000">
            <w:pPr>
              <w:rPr>
                <w:sz w:val="24"/>
                <w:szCs w:val="24"/>
              </w:rPr>
            </w:pPr>
            <w:r>
              <w:rPr>
                <w:sz w:val="24"/>
                <w:szCs w:val="24"/>
              </w:rPr>
              <w:t>OffsiteServices</w:t>
            </w:r>
          </w:p>
        </w:tc>
        <w:tc>
          <w:tcPr>
            <w:tcW w:w="1417" w:type="dxa"/>
          </w:tcPr>
          <w:p w14:paraId="356732DD" w14:textId="77777777" w:rsidR="00FA74C0" w:rsidRDefault="00000000">
            <w:pPr>
              <w:rPr>
                <w:sz w:val="24"/>
                <w:szCs w:val="24"/>
              </w:rPr>
            </w:pPr>
            <w:r>
              <w:rPr>
                <w:sz w:val="24"/>
                <w:szCs w:val="24"/>
              </w:rPr>
              <w:t>Admin</w:t>
            </w:r>
          </w:p>
        </w:tc>
        <w:tc>
          <w:tcPr>
            <w:tcW w:w="1276" w:type="dxa"/>
          </w:tcPr>
          <w:p w14:paraId="5317184F" w14:textId="77777777" w:rsidR="00FA74C0" w:rsidRDefault="00FA74C0">
            <w:pPr>
              <w:rPr>
                <w:sz w:val="24"/>
                <w:szCs w:val="24"/>
              </w:rPr>
            </w:pPr>
          </w:p>
        </w:tc>
      </w:tr>
      <w:tr w:rsidR="00FA74C0" w14:paraId="79F8A308" w14:textId="77777777">
        <w:tc>
          <w:tcPr>
            <w:tcW w:w="1809" w:type="dxa"/>
          </w:tcPr>
          <w:p w14:paraId="4F07C852" w14:textId="77777777" w:rsidR="00FA74C0" w:rsidRDefault="00000000">
            <w:pPr>
              <w:rPr>
                <w:b/>
                <w:sz w:val="24"/>
                <w:szCs w:val="24"/>
              </w:rPr>
            </w:pPr>
            <w:r>
              <w:rPr>
                <w:b/>
                <w:sz w:val="24"/>
                <w:szCs w:val="24"/>
              </w:rPr>
              <w:t>provide on_site</w:t>
            </w:r>
          </w:p>
        </w:tc>
        <w:tc>
          <w:tcPr>
            <w:tcW w:w="1872" w:type="dxa"/>
          </w:tcPr>
          <w:p w14:paraId="789CDBA9" w14:textId="77777777" w:rsidR="00FA74C0" w:rsidRDefault="00000000">
            <w:pPr>
              <w:rPr>
                <w:sz w:val="24"/>
                <w:szCs w:val="24"/>
              </w:rPr>
            </w:pPr>
            <w:r>
              <w:rPr>
                <w:sz w:val="24"/>
                <w:szCs w:val="24"/>
              </w:rPr>
              <w:t>OnsiteServices</w:t>
            </w:r>
          </w:p>
        </w:tc>
        <w:tc>
          <w:tcPr>
            <w:tcW w:w="1434" w:type="dxa"/>
          </w:tcPr>
          <w:p w14:paraId="34A3D57C" w14:textId="77777777" w:rsidR="00FA74C0" w:rsidRDefault="00000000">
            <w:pPr>
              <w:rPr>
                <w:sz w:val="24"/>
                <w:szCs w:val="24"/>
              </w:rPr>
            </w:pPr>
            <w:r>
              <w:rPr>
                <w:sz w:val="24"/>
                <w:szCs w:val="24"/>
              </w:rPr>
              <w:t>Admin</w:t>
            </w:r>
          </w:p>
        </w:tc>
        <w:tc>
          <w:tcPr>
            <w:tcW w:w="2081" w:type="dxa"/>
          </w:tcPr>
          <w:p w14:paraId="0C41CFE4" w14:textId="77777777" w:rsidR="00FA74C0" w:rsidRDefault="00FA74C0">
            <w:pPr>
              <w:rPr>
                <w:sz w:val="24"/>
                <w:szCs w:val="24"/>
              </w:rPr>
            </w:pPr>
          </w:p>
        </w:tc>
        <w:tc>
          <w:tcPr>
            <w:tcW w:w="1417" w:type="dxa"/>
          </w:tcPr>
          <w:p w14:paraId="53D10923" w14:textId="77777777" w:rsidR="00FA74C0" w:rsidRDefault="00FA74C0">
            <w:pPr>
              <w:rPr>
                <w:sz w:val="24"/>
                <w:szCs w:val="24"/>
              </w:rPr>
            </w:pPr>
          </w:p>
        </w:tc>
        <w:tc>
          <w:tcPr>
            <w:tcW w:w="1276" w:type="dxa"/>
          </w:tcPr>
          <w:p w14:paraId="15585D1B" w14:textId="77777777" w:rsidR="00FA74C0" w:rsidRDefault="00FA74C0">
            <w:pPr>
              <w:rPr>
                <w:sz w:val="24"/>
                <w:szCs w:val="24"/>
              </w:rPr>
            </w:pPr>
          </w:p>
        </w:tc>
      </w:tr>
      <w:tr w:rsidR="00FA74C0" w14:paraId="5EBCEB54" w14:textId="77777777">
        <w:tc>
          <w:tcPr>
            <w:tcW w:w="1809" w:type="dxa"/>
          </w:tcPr>
          <w:p w14:paraId="52935C05" w14:textId="77777777" w:rsidR="00FA74C0" w:rsidRDefault="00000000">
            <w:pPr>
              <w:rPr>
                <w:b/>
                <w:sz w:val="24"/>
                <w:szCs w:val="24"/>
              </w:rPr>
            </w:pPr>
            <w:r>
              <w:rPr>
                <w:b/>
                <w:sz w:val="24"/>
                <w:szCs w:val="24"/>
              </w:rPr>
              <w:t>provide off_site</w:t>
            </w:r>
          </w:p>
        </w:tc>
        <w:tc>
          <w:tcPr>
            <w:tcW w:w="1872" w:type="dxa"/>
          </w:tcPr>
          <w:p w14:paraId="7A3E1E3B" w14:textId="77777777" w:rsidR="00FA74C0" w:rsidRDefault="00000000">
            <w:pPr>
              <w:rPr>
                <w:sz w:val="24"/>
                <w:szCs w:val="24"/>
              </w:rPr>
            </w:pPr>
            <w:r>
              <w:rPr>
                <w:sz w:val="24"/>
                <w:szCs w:val="24"/>
              </w:rPr>
              <w:t>OffsiteServices</w:t>
            </w:r>
          </w:p>
        </w:tc>
        <w:tc>
          <w:tcPr>
            <w:tcW w:w="1434" w:type="dxa"/>
          </w:tcPr>
          <w:p w14:paraId="3C1AA549" w14:textId="77777777" w:rsidR="00FA74C0" w:rsidRDefault="00000000">
            <w:pPr>
              <w:rPr>
                <w:sz w:val="24"/>
                <w:szCs w:val="24"/>
              </w:rPr>
            </w:pPr>
            <w:r>
              <w:rPr>
                <w:sz w:val="24"/>
                <w:szCs w:val="24"/>
              </w:rPr>
              <w:t>Admin</w:t>
            </w:r>
          </w:p>
        </w:tc>
        <w:tc>
          <w:tcPr>
            <w:tcW w:w="2081" w:type="dxa"/>
          </w:tcPr>
          <w:p w14:paraId="6543B211" w14:textId="77777777" w:rsidR="00FA74C0" w:rsidRDefault="00000000">
            <w:pPr>
              <w:rPr>
                <w:sz w:val="24"/>
                <w:szCs w:val="24"/>
              </w:rPr>
            </w:pPr>
            <w:r>
              <w:rPr>
                <w:sz w:val="24"/>
                <w:szCs w:val="24"/>
              </w:rPr>
              <w:t>Website</w:t>
            </w:r>
          </w:p>
        </w:tc>
        <w:tc>
          <w:tcPr>
            <w:tcW w:w="1417" w:type="dxa"/>
          </w:tcPr>
          <w:p w14:paraId="71131A21" w14:textId="77777777" w:rsidR="00FA74C0" w:rsidRDefault="00000000">
            <w:pPr>
              <w:rPr>
                <w:sz w:val="24"/>
                <w:szCs w:val="24"/>
              </w:rPr>
            </w:pPr>
            <w:r>
              <w:rPr>
                <w:sz w:val="24"/>
                <w:szCs w:val="24"/>
              </w:rPr>
              <w:t>Application</w:t>
            </w:r>
          </w:p>
        </w:tc>
        <w:tc>
          <w:tcPr>
            <w:tcW w:w="1276" w:type="dxa"/>
          </w:tcPr>
          <w:p w14:paraId="04DE49AB" w14:textId="77777777" w:rsidR="00FA74C0" w:rsidRDefault="00FA74C0">
            <w:pPr>
              <w:rPr>
                <w:sz w:val="24"/>
                <w:szCs w:val="24"/>
              </w:rPr>
            </w:pPr>
          </w:p>
        </w:tc>
      </w:tr>
      <w:tr w:rsidR="00FA74C0" w14:paraId="07ACA824" w14:textId="77777777">
        <w:tc>
          <w:tcPr>
            <w:tcW w:w="1809" w:type="dxa"/>
          </w:tcPr>
          <w:p w14:paraId="109CD6ED" w14:textId="77777777" w:rsidR="00FA74C0" w:rsidRDefault="00000000">
            <w:pPr>
              <w:rPr>
                <w:b/>
                <w:sz w:val="24"/>
                <w:szCs w:val="24"/>
              </w:rPr>
            </w:pPr>
            <w:r>
              <w:rPr>
                <w:b/>
                <w:sz w:val="24"/>
                <w:szCs w:val="24"/>
              </w:rPr>
              <w:lastRenderedPageBreak/>
              <w:t>provide website</w:t>
            </w:r>
          </w:p>
        </w:tc>
        <w:tc>
          <w:tcPr>
            <w:tcW w:w="1872" w:type="dxa"/>
          </w:tcPr>
          <w:p w14:paraId="6BEDFAAB" w14:textId="77777777" w:rsidR="00FA74C0" w:rsidRDefault="00000000">
            <w:pPr>
              <w:rPr>
                <w:sz w:val="24"/>
                <w:szCs w:val="24"/>
              </w:rPr>
            </w:pPr>
            <w:r>
              <w:rPr>
                <w:sz w:val="24"/>
                <w:szCs w:val="24"/>
              </w:rPr>
              <w:t>Website</w:t>
            </w:r>
          </w:p>
        </w:tc>
        <w:tc>
          <w:tcPr>
            <w:tcW w:w="1434" w:type="dxa"/>
          </w:tcPr>
          <w:p w14:paraId="23B65148" w14:textId="77777777" w:rsidR="00FA74C0" w:rsidRDefault="00000000">
            <w:pPr>
              <w:rPr>
                <w:sz w:val="24"/>
                <w:szCs w:val="24"/>
              </w:rPr>
            </w:pPr>
            <w:r>
              <w:rPr>
                <w:sz w:val="24"/>
                <w:szCs w:val="24"/>
              </w:rPr>
              <w:t>Country</w:t>
            </w:r>
          </w:p>
        </w:tc>
        <w:tc>
          <w:tcPr>
            <w:tcW w:w="2081" w:type="dxa"/>
          </w:tcPr>
          <w:p w14:paraId="24590502" w14:textId="77777777" w:rsidR="00FA74C0" w:rsidRDefault="00000000">
            <w:pPr>
              <w:rPr>
                <w:sz w:val="24"/>
                <w:szCs w:val="24"/>
              </w:rPr>
            </w:pPr>
            <w:r>
              <w:rPr>
                <w:sz w:val="24"/>
                <w:szCs w:val="24"/>
              </w:rPr>
              <w:t>Admin</w:t>
            </w:r>
          </w:p>
        </w:tc>
        <w:tc>
          <w:tcPr>
            <w:tcW w:w="1417" w:type="dxa"/>
          </w:tcPr>
          <w:p w14:paraId="0621ED01" w14:textId="77777777" w:rsidR="00FA74C0" w:rsidRDefault="00FA74C0">
            <w:pPr>
              <w:rPr>
                <w:sz w:val="24"/>
                <w:szCs w:val="24"/>
              </w:rPr>
            </w:pPr>
          </w:p>
        </w:tc>
        <w:tc>
          <w:tcPr>
            <w:tcW w:w="1276" w:type="dxa"/>
          </w:tcPr>
          <w:p w14:paraId="5E8DF995" w14:textId="77777777" w:rsidR="00FA74C0" w:rsidRDefault="00FA74C0">
            <w:pPr>
              <w:rPr>
                <w:sz w:val="24"/>
                <w:szCs w:val="24"/>
              </w:rPr>
            </w:pPr>
          </w:p>
        </w:tc>
      </w:tr>
      <w:tr w:rsidR="00FA74C0" w14:paraId="33E9FFB9" w14:textId="77777777">
        <w:tc>
          <w:tcPr>
            <w:tcW w:w="1809" w:type="dxa"/>
          </w:tcPr>
          <w:p w14:paraId="05BB2CD9" w14:textId="77777777" w:rsidR="00FA74C0" w:rsidRDefault="00000000">
            <w:pPr>
              <w:rPr>
                <w:b/>
                <w:sz w:val="24"/>
                <w:szCs w:val="24"/>
              </w:rPr>
            </w:pPr>
            <w:r>
              <w:rPr>
                <w:b/>
                <w:sz w:val="24"/>
                <w:szCs w:val="24"/>
              </w:rPr>
              <w:t>provide application</w:t>
            </w:r>
          </w:p>
        </w:tc>
        <w:tc>
          <w:tcPr>
            <w:tcW w:w="1872" w:type="dxa"/>
          </w:tcPr>
          <w:p w14:paraId="78B4240C" w14:textId="77777777" w:rsidR="00FA74C0" w:rsidRDefault="00000000">
            <w:pPr>
              <w:rPr>
                <w:sz w:val="24"/>
                <w:szCs w:val="24"/>
              </w:rPr>
            </w:pPr>
            <w:r>
              <w:rPr>
                <w:sz w:val="24"/>
                <w:szCs w:val="24"/>
              </w:rPr>
              <w:t>Application</w:t>
            </w:r>
          </w:p>
        </w:tc>
        <w:tc>
          <w:tcPr>
            <w:tcW w:w="1434" w:type="dxa"/>
          </w:tcPr>
          <w:p w14:paraId="31D7C870" w14:textId="77777777" w:rsidR="00FA74C0" w:rsidRDefault="00000000">
            <w:pPr>
              <w:rPr>
                <w:sz w:val="24"/>
                <w:szCs w:val="24"/>
              </w:rPr>
            </w:pPr>
            <w:r>
              <w:rPr>
                <w:sz w:val="24"/>
                <w:szCs w:val="24"/>
              </w:rPr>
              <w:t>Admin</w:t>
            </w:r>
          </w:p>
        </w:tc>
        <w:tc>
          <w:tcPr>
            <w:tcW w:w="2081" w:type="dxa"/>
          </w:tcPr>
          <w:p w14:paraId="3E312FB4" w14:textId="77777777" w:rsidR="00FA74C0" w:rsidRDefault="00000000">
            <w:pPr>
              <w:rPr>
                <w:sz w:val="24"/>
                <w:szCs w:val="24"/>
              </w:rPr>
            </w:pPr>
            <w:r>
              <w:rPr>
                <w:sz w:val="24"/>
                <w:szCs w:val="24"/>
              </w:rPr>
              <w:t>Customer</w:t>
            </w:r>
          </w:p>
        </w:tc>
        <w:tc>
          <w:tcPr>
            <w:tcW w:w="1417" w:type="dxa"/>
          </w:tcPr>
          <w:p w14:paraId="7FFFDD03" w14:textId="77777777" w:rsidR="00FA74C0" w:rsidRDefault="00FA74C0">
            <w:pPr>
              <w:rPr>
                <w:sz w:val="24"/>
                <w:szCs w:val="24"/>
              </w:rPr>
            </w:pPr>
          </w:p>
        </w:tc>
        <w:tc>
          <w:tcPr>
            <w:tcW w:w="1276" w:type="dxa"/>
          </w:tcPr>
          <w:p w14:paraId="15CEA704" w14:textId="77777777" w:rsidR="00FA74C0" w:rsidRDefault="00FA74C0">
            <w:pPr>
              <w:rPr>
                <w:sz w:val="24"/>
                <w:szCs w:val="24"/>
              </w:rPr>
            </w:pPr>
          </w:p>
        </w:tc>
      </w:tr>
      <w:tr w:rsidR="00FA74C0" w14:paraId="51489FD2" w14:textId="77777777">
        <w:tc>
          <w:tcPr>
            <w:tcW w:w="1809" w:type="dxa"/>
          </w:tcPr>
          <w:p w14:paraId="330429AF" w14:textId="77777777" w:rsidR="00FA74C0" w:rsidRDefault="00000000">
            <w:pPr>
              <w:rPr>
                <w:b/>
                <w:sz w:val="24"/>
                <w:szCs w:val="24"/>
              </w:rPr>
            </w:pPr>
            <w:r>
              <w:rPr>
                <w:b/>
                <w:sz w:val="24"/>
                <w:szCs w:val="24"/>
              </w:rPr>
              <w:t>announce offers</w:t>
            </w:r>
          </w:p>
        </w:tc>
        <w:tc>
          <w:tcPr>
            <w:tcW w:w="1872" w:type="dxa"/>
          </w:tcPr>
          <w:p w14:paraId="41BFF15F" w14:textId="77777777" w:rsidR="00FA74C0" w:rsidRDefault="00000000">
            <w:pPr>
              <w:rPr>
                <w:sz w:val="24"/>
                <w:szCs w:val="24"/>
              </w:rPr>
            </w:pPr>
            <w:r>
              <w:rPr>
                <w:sz w:val="24"/>
                <w:szCs w:val="24"/>
              </w:rPr>
              <w:t>Admin</w:t>
            </w:r>
          </w:p>
        </w:tc>
        <w:tc>
          <w:tcPr>
            <w:tcW w:w="1434" w:type="dxa"/>
          </w:tcPr>
          <w:p w14:paraId="7B9B9855" w14:textId="77777777" w:rsidR="00FA74C0" w:rsidRDefault="00000000">
            <w:pPr>
              <w:rPr>
                <w:sz w:val="24"/>
                <w:szCs w:val="24"/>
              </w:rPr>
            </w:pPr>
            <w:r>
              <w:rPr>
                <w:sz w:val="24"/>
                <w:szCs w:val="24"/>
              </w:rPr>
              <w:t>Special offers</w:t>
            </w:r>
          </w:p>
        </w:tc>
        <w:tc>
          <w:tcPr>
            <w:tcW w:w="2081" w:type="dxa"/>
          </w:tcPr>
          <w:p w14:paraId="1B2FF861" w14:textId="77777777" w:rsidR="00FA74C0" w:rsidRDefault="00000000">
            <w:pPr>
              <w:rPr>
                <w:sz w:val="24"/>
                <w:szCs w:val="24"/>
              </w:rPr>
            </w:pPr>
            <w:r>
              <w:rPr>
                <w:sz w:val="24"/>
                <w:szCs w:val="24"/>
              </w:rPr>
              <w:t>Country</w:t>
            </w:r>
          </w:p>
        </w:tc>
        <w:tc>
          <w:tcPr>
            <w:tcW w:w="1417" w:type="dxa"/>
          </w:tcPr>
          <w:p w14:paraId="1A5872B0" w14:textId="77777777" w:rsidR="00FA74C0" w:rsidRDefault="00FA74C0">
            <w:pPr>
              <w:rPr>
                <w:sz w:val="24"/>
                <w:szCs w:val="24"/>
              </w:rPr>
            </w:pPr>
          </w:p>
        </w:tc>
        <w:tc>
          <w:tcPr>
            <w:tcW w:w="1276" w:type="dxa"/>
          </w:tcPr>
          <w:p w14:paraId="4E348E6C" w14:textId="77777777" w:rsidR="00FA74C0" w:rsidRDefault="00FA74C0">
            <w:pPr>
              <w:rPr>
                <w:sz w:val="24"/>
                <w:szCs w:val="24"/>
              </w:rPr>
            </w:pPr>
          </w:p>
        </w:tc>
      </w:tr>
      <w:tr w:rsidR="00FA74C0" w14:paraId="7118D831" w14:textId="77777777">
        <w:tc>
          <w:tcPr>
            <w:tcW w:w="1809" w:type="dxa"/>
          </w:tcPr>
          <w:p w14:paraId="6A282C47" w14:textId="77777777" w:rsidR="00FA74C0" w:rsidRDefault="00000000">
            <w:pPr>
              <w:rPr>
                <w:b/>
                <w:sz w:val="24"/>
                <w:szCs w:val="24"/>
              </w:rPr>
            </w:pPr>
            <w:r>
              <w:rPr>
                <w:b/>
                <w:sz w:val="24"/>
                <w:szCs w:val="24"/>
              </w:rPr>
              <w:t>gain competition</w:t>
            </w:r>
          </w:p>
        </w:tc>
        <w:tc>
          <w:tcPr>
            <w:tcW w:w="1872" w:type="dxa"/>
          </w:tcPr>
          <w:p w14:paraId="22379CB3" w14:textId="77777777" w:rsidR="00FA74C0" w:rsidRDefault="00000000">
            <w:pPr>
              <w:rPr>
                <w:sz w:val="24"/>
                <w:szCs w:val="24"/>
              </w:rPr>
            </w:pPr>
            <w:r>
              <w:rPr>
                <w:sz w:val="24"/>
                <w:szCs w:val="24"/>
              </w:rPr>
              <w:t xml:space="preserve">Admin </w:t>
            </w:r>
          </w:p>
        </w:tc>
        <w:tc>
          <w:tcPr>
            <w:tcW w:w="1434" w:type="dxa"/>
          </w:tcPr>
          <w:p w14:paraId="4A835100" w14:textId="77777777" w:rsidR="00FA74C0" w:rsidRDefault="00000000">
            <w:pPr>
              <w:rPr>
                <w:sz w:val="24"/>
                <w:szCs w:val="24"/>
              </w:rPr>
            </w:pPr>
            <w:r>
              <w:rPr>
                <w:sz w:val="24"/>
                <w:szCs w:val="24"/>
              </w:rPr>
              <w:t>PaymentTechnique</w:t>
            </w:r>
          </w:p>
        </w:tc>
        <w:tc>
          <w:tcPr>
            <w:tcW w:w="2081" w:type="dxa"/>
          </w:tcPr>
          <w:p w14:paraId="2AC73BE7" w14:textId="77777777" w:rsidR="00FA74C0" w:rsidRDefault="00FA74C0">
            <w:pPr>
              <w:rPr>
                <w:sz w:val="24"/>
                <w:szCs w:val="24"/>
              </w:rPr>
            </w:pPr>
          </w:p>
        </w:tc>
        <w:tc>
          <w:tcPr>
            <w:tcW w:w="1417" w:type="dxa"/>
          </w:tcPr>
          <w:p w14:paraId="3851CAA9" w14:textId="77777777" w:rsidR="00FA74C0" w:rsidRDefault="00FA74C0">
            <w:pPr>
              <w:rPr>
                <w:sz w:val="24"/>
                <w:szCs w:val="24"/>
              </w:rPr>
            </w:pPr>
          </w:p>
        </w:tc>
        <w:tc>
          <w:tcPr>
            <w:tcW w:w="1276" w:type="dxa"/>
          </w:tcPr>
          <w:p w14:paraId="34D882A6" w14:textId="77777777" w:rsidR="00FA74C0" w:rsidRDefault="00FA74C0">
            <w:pPr>
              <w:rPr>
                <w:sz w:val="24"/>
                <w:szCs w:val="24"/>
              </w:rPr>
            </w:pPr>
          </w:p>
        </w:tc>
      </w:tr>
      <w:tr w:rsidR="00FA74C0" w14:paraId="3E62EE08" w14:textId="77777777">
        <w:tc>
          <w:tcPr>
            <w:tcW w:w="1809" w:type="dxa"/>
          </w:tcPr>
          <w:p w14:paraId="612AD15A" w14:textId="77777777" w:rsidR="00FA74C0" w:rsidRDefault="00000000">
            <w:pPr>
              <w:rPr>
                <w:b/>
                <w:sz w:val="24"/>
                <w:szCs w:val="24"/>
              </w:rPr>
            </w:pPr>
            <w:r>
              <w:rPr>
                <w:b/>
                <w:sz w:val="24"/>
                <w:szCs w:val="24"/>
              </w:rPr>
              <w:t>provide special bags</w:t>
            </w:r>
          </w:p>
        </w:tc>
        <w:tc>
          <w:tcPr>
            <w:tcW w:w="1872" w:type="dxa"/>
          </w:tcPr>
          <w:p w14:paraId="42AE45C8" w14:textId="77777777" w:rsidR="00FA74C0" w:rsidRDefault="00000000">
            <w:pPr>
              <w:rPr>
                <w:sz w:val="24"/>
                <w:szCs w:val="24"/>
              </w:rPr>
            </w:pPr>
            <w:r>
              <w:rPr>
                <w:sz w:val="24"/>
                <w:szCs w:val="24"/>
              </w:rPr>
              <w:t>Marketingsubsystem</w:t>
            </w:r>
          </w:p>
        </w:tc>
        <w:tc>
          <w:tcPr>
            <w:tcW w:w="1434" w:type="dxa"/>
          </w:tcPr>
          <w:p w14:paraId="32B7EC90" w14:textId="77777777" w:rsidR="00FA74C0" w:rsidRDefault="00000000">
            <w:pPr>
              <w:rPr>
                <w:sz w:val="24"/>
                <w:szCs w:val="24"/>
              </w:rPr>
            </w:pPr>
            <w:r>
              <w:rPr>
                <w:sz w:val="24"/>
                <w:szCs w:val="24"/>
              </w:rPr>
              <w:t>SpecialBags</w:t>
            </w:r>
          </w:p>
        </w:tc>
        <w:tc>
          <w:tcPr>
            <w:tcW w:w="2081" w:type="dxa"/>
          </w:tcPr>
          <w:p w14:paraId="54FB2129" w14:textId="77777777" w:rsidR="00FA74C0" w:rsidRDefault="00000000">
            <w:pPr>
              <w:rPr>
                <w:sz w:val="24"/>
                <w:szCs w:val="24"/>
              </w:rPr>
            </w:pPr>
            <w:r>
              <w:rPr>
                <w:sz w:val="24"/>
                <w:szCs w:val="24"/>
              </w:rPr>
              <w:t xml:space="preserve">Points </w:t>
            </w:r>
          </w:p>
        </w:tc>
        <w:tc>
          <w:tcPr>
            <w:tcW w:w="1417" w:type="dxa"/>
          </w:tcPr>
          <w:p w14:paraId="4133FB5C" w14:textId="77777777" w:rsidR="00FA74C0" w:rsidRDefault="00FA74C0">
            <w:pPr>
              <w:rPr>
                <w:sz w:val="24"/>
                <w:szCs w:val="24"/>
              </w:rPr>
            </w:pPr>
          </w:p>
        </w:tc>
        <w:tc>
          <w:tcPr>
            <w:tcW w:w="1276" w:type="dxa"/>
          </w:tcPr>
          <w:p w14:paraId="023ECD9F" w14:textId="77777777" w:rsidR="00FA74C0" w:rsidRDefault="00FA74C0">
            <w:pPr>
              <w:rPr>
                <w:sz w:val="24"/>
                <w:szCs w:val="24"/>
              </w:rPr>
            </w:pPr>
          </w:p>
        </w:tc>
      </w:tr>
      <w:tr w:rsidR="00FA74C0" w14:paraId="0203F4BF" w14:textId="77777777">
        <w:tc>
          <w:tcPr>
            <w:tcW w:w="1809" w:type="dxa"/>
          </w:tcPr>
          <w:p w14:paraId="74527542" w14:textId="77777777" w:rsidR="00FA74C0" w:rsidRDefault="00000000">
            <w:pPr>
              <w:rPr>
                <w:b/>
                <w:sz w:val="24"/>
                <w:szCs w:val="24"/>
              </w:rPr>
            </w:pPr>
            <w:r>
              <w:rPr>
                <w:b/>
                <w:sz w:val="24"/>
                <w:szCs w:val="24"/>
              </w:rPr>
              <w:t>search for exact product</w:t>
            </w:r>
          </w:p>
        </w:tc>
        <w:tc>
          <w:tcPr>
            <w:tcW w:w="1872" w:type="dxa"/>
          </w:tcPr>
          <w:p w14:paraId="1A695958" w14:textId="77777777" w:rsidR="00FA74C0" w:rsidRDefault="00000000">
            <w:pPr>
              <w:rPr>
                <w:sz w:val="24"/>
                <w:szCs w:val="24"/>
              </w:rPr>
            </w:pPr>
            <w:r>
              <w:rPr>
                <w:sz w:val="24"/>
                <w:szCs w:val="24"/>
              </w:rPr>
              <w:t>Customer</w:t>
            </w:r>
          </w:p>
        </w:tc>
        <w:tc>
          <w:tcPr>
            <w:tcW w:w="1434" w:type="dxa"/>
          </w:tcPr>
          <w:p w14:paraId="56953BE4" w14:textId="77777777" w:rsidR="00FA74C0" w:rsidRDefault="00000000">
            <w:pPr>
              <w:rPr>
                <w:sz w:val="24"/>
                <w:szCs w:val="24"/>
              </w:rPr>
            </w:pPr>
            <w:r>
              <w:rPr>
                <w:sz w:val="24"/>
                <w:szCs w:val="24"/>
              </w:rPr>
              <w:t>Product</w:t>
            </w:r>
          </w:p>
        </w:tc>
        <w:tc>
          <w:tcPr>
            <w:tcW w:w="2081" w:type="dxa"/>
          </w:tcPr>
          <w:p w14:paraId="36277923" w14:textId="311E74F2" w:rsidR="00FA74C0" w:rsidRDefault="00937F36">
            <w:pPr>
              <w:rPr>
                <w:sz w:val="24"/>
                <w:szCs w:val="24"/>
              </w:rPr>
            </w:pPr>
            <w:r>
              <w:rPr>
                <w:sz w:val="24"/>
                <w:szCs w:val="24"/>
              </w:rPr>
              <w:t>ProductSearch</w:t>
            </w:r>
          </w:p>
        </w:tc>
        <w:tc>
          <w:tcPr>
            <w:tcW w:w="1417" w:type="dxa"/>
          </w:tcPr>
          <w:p w14:paraId="235F0F5B" w14:textId="77777777" w:rsidR="00FA74C0" w:rsidRDefault="00FA74C0">
            <w:pPr>
              <w:rPr>
                <w:sz w:val="24"/>
                <w:szCs w:val="24"/>
              </w:rPr>
            </w:pPr>
          </w:p>
        </w:tc>
        <w:tc>
          <w:tcPr>
            <w:tcW w:w="1276" w:type="dxa"/>
          </w:tcPr>
          <w:p w14:paraId="10DCCF28" w14:textId="77777777" w:rsidR="00FA74C0" w:rsidRDefault="00FA74C0">
            <w:pPr>
              <w:rPr>
                <w:sz w:val="24"/>
                <w:szCs w:val="24"/>
              </w:rPr>
            </w:pPr>
          </w:p>
        </w:tc>
      </w:tr>
    </w:tbl>
    <w:p w14:paraId="6CD0F43D" w14:textId="77777777" w:rsidR="00FA74C0" w:rsidRDefault="00FA74C0">
      <w:pPr>
        <w:rPr>
          <w:sz w:val="28"/>
          <w:szCs w:val="28"/>
        </w:rPr>
      </w:pPr>
    </w:p>
    <w:p w14:paraId="2736B27D" w14:textId="77777777" w:rsidR="00FA74C0" w:rsidRDefault="00FA74C0">
      <w:pPr>
        <w:rPr>
          <w:sz w:val="28"/>
          <w:szCs w:val="28"/>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A74C0" w14:paraId="62D44EA4" w14:textId="77777777">
        <w:tc>
          <w:tcPr>
            <w:tcW w:w="4675" w:type="dxa"/>
          </w:tcPr>
          <w:p w14:paraId="786A2638" w14:textId="77777777" w:rsidR="00FA74C0" w:rsidRDefault="00000000">
            <w:pPr>
              <w:rPr>
                <w:sz w:val="28"/>
                <w:szCs w:val="28"/>
              </w:rPr>
            </w:pPr>
            <w:r>
              <w:rPr>
                <w:sz w:val="28"/>
                <w:szCs w:val="28"/>
              </w:rPr>
              <w:t>enters country</w:t>
            </w:r>
          </w:p>
        </w:tc>
        <w:tc>
          <w:tcPr>
            <w:tcW w:w="4675" w:type="dxa"/>
          </w:tcPr>
          <w:p w14:paraId="1B49371F" w14:textId="77777777" w:rsidR="00FA74C0" w:rsidRDefault="00000000">
            <w:pPr>
              <w:rPr>
                <w:sz w:val="28"/>
                <w:szCs w:val="28"/>
              </w:rPr>
            </w:pPr>
            <w:r>
              <w:rPr>
                <w:sz w:val="28"/>
                <w:szCs w:val="28"/>
              </w:rPr>
              <w:t>CountryOffers</w:t>
            </w:r>
          </w:p>
        </w:tc>
      </w:tr>
      <w:tr w:rsidR="00FA74C0" w14:paraId="26403881" w14:textId="77777777">
        <w:tc>
          <w:tcPr>
            <w:tcW w:w="4675" w:type="dxa"/>
          </w:tcPr>
          <w:p w14:paraId="05D9D421" w14:textId="77777777" w:rsidR="00FA74C0" w:rsidRDefault="00000000">
            <w:pPr>
              <w:rPr>
                <w:sz w:val="28"/>
                <w:szCs w:val="28"/>
              </w:rPr>
            </w:pPr>
            <w:r>
              <w:rPr>
                <w:sz w:val="28"/>
                <w:szCs w:val="28"/>
              </w:rPr>
              <w:t>gain points</w:t>
            </w:r>
          </w:p>
        </w:tc>
        <w:tc>
          <w:tcPr>
            <w:tcW w:w="4675" w:type="dxa"/>
          </w:tcPr>
          <w:p w14:paraId="10ABB4B5" w14:textId="77777777" w:rsidR="00FA74C0" w:rsidRDefault="00000000">
            <w:pPr>
              <w:rPr>
                <w:sz w:val="28"/>
                <w:szCs w:val="28"/>
              </w:rPr>
            </w:pPr>
            <w:r>
              <w:rPr>
                <w:sz w:val="28"/>
                <w:szCs w:val="28"/>
              </w:rPr>
              <w:t>CustomerPoints</w:t>
            </w:r>
          </w:p>
        </w:tc>
      </w:tr>
    </w:tbl>
    <w:p w14:paraId="08C481E9" w14:textId="77777777" w:rsidR="00FA74C0" w:rsidRDefault="00FA74C0">
      <w:pPr>
        <w:rPr>
          <w:sz w:val="28"/>
          <w:szCs w:val="28"/>
        </w:rPr>
      </w:pPr>
    </w:p>
    <w:p w14:paraId="75B88156" w14:textId="77777777" w:rsidR="00FA74C0" w:rsidRDefault="00FA74C0">
      <w:pPr>
        <w:rPr>
          <w:sz w:val="28"/>
          <w:szCs w:val="28"/>
        </w:rPr>
      </w:pPr>
    </w:p>
    <w:p w14:paraId="4246BB33" w14:textId="77777777" w:rsidR="00FA74C0" w:rsidRDefault="00FA74C0">
      <w:pPr>
        <w:rPr>
          <w:sz w:val="28"/>
          <w:szCs w:val="28"/>
        </w:rPr>
      </w:pPr>
    </w:p>
    <w:p w14:paraId="2E887037" w14:textId="77777777" w:rsidR="00FA74C0" w:rsidRDefault="00FA74C0">
      <w:pPr>
        <w:rPr>
          <w:sz w:val="28"/>
          <w:szCs w:val="28"/>
        </w:rPr>
      </w:pPr>
    </w:p>
    <w:p w14:paraId="4345BBE8" w14:textId="77777777" w:rsidR="00FA74C0" w:rsidRDefault="00FA74C0">
      <w:pPr>
        <w:rPr>
          <w:sz w:val="28"/>
          <w:szCs w:val="28"/>
        </w:rPr>
      </w:pPr>
    </w:p>
    <w:p w14:paraId="65468986" w14:textId="77777777" w:rsidR="00FA74C0" w:rsidRDefault="00FA74C0">
      <w:pPr>
        <w:rPr>
          <w:sz w:val="28"/>
          <w:szCs w:val="28"/>
        </w:rPr>
      </w:pPr>
    </w:p>
    <w:p w14:paraId="5E16B624" w14:textId="77777777" w:rsidR="00FA74C0" w:rsidRDefault="00FA74C0">
      <w:pPr>
        <w:rPr>
          <w:sz w:val="28"/>
          <w:szCs w:val="28"/>
        </w:rPr>
      </w:pPr>
    </w:p>
    <w:p w14:paraId="28566277" w14:textId="77777777" w:rsidR="00FA74C0" w:rsidRDefault="00FA74C0">
      <w:pPr>
        <w:rPr>
          <w:sz w:val="28"/>
          <w:szCs w:val="28"/>
        </w:rPr>
      </w:pPr>
    </w:p>
    <w:p w14:paraId="150C2B7A" w14:textId="77777777" w:rsidR="00FA74C0" w:rsidRDefault="00FA74C0">
      <w:pPr>
        <w:rPr>
          <w:sz w:val="28"/>
          <w:szCs w:val="28"/>
        </w:rPr>
      </w:pPr>
    </w:p>
    <w:p w14:paraId="0EEC9C4C" w14:textId="77777777" w:rsidR="00FA74C0" w:rsidRDefault="00FA74C0">
      <w:pPr>
        <w:rPr>
          <w:sz w:val="28"/>
          <w:szCs w:val="28"/>
        </w:rPr>
      </w:pPr>
    </w:p>
    <w:p w14:paraId="61D5E5A3" w14:textId="77777777" w:rsidR="00FA74C0" w:rsidRDefault="00FA74C0">
      <w:pPr>
        <w:rPr>
          <w:sz w:val="28"/>
          <w:szCs w:val="28"/>
        </w:rPr>
      </w:pPr>
    </w:p>
    <w:p w14:paraId="65D7969F" w14:textId="77777777" w:rsidR="00FA74C0" w:rsidRDefault="00000000">
      <w:pPr>
        <w:numPr>
          <w:ilvl w:val="2"/>
          <w:numId w:val="2"/>
        </w:numPr>
        <w:pBdr>
          <w:top w:val="nil"/>
          <w:left w:val="nil"/>
          <w:bottom w:val="nil"/>
          <w:right w:val="nil"/>
          <w:between w:val="nil"/>
        </w:pBdr>
        <w:spacing w:after="0"/>
        <w:rPr>
          <w:color w:val="000000"/>
          <w:sz w:val="28"/>
          <w:szCs w:val="28"/>
        </w:rPr>
      </w:pPr>
      <w:r>
        <w:rPr>
          <w:color w:val="000000"/>
          <w:sz w:val="28"/>
          <w:szCs w:val="28"/>
        </w:rPr>
        <w:t>Use case Diagram:</w:t>
      </w:r>
    </w:p>
    <w:p w14:paraId="1ABA4DFF" w14:textId="77777777" w:rsidR="00FA74C0" w:rsidRDefault="00FA74C0">
      <w:pPr>
        <w:pBdr>
          <w:top w:val="nil"/>
          <w:left w:val="nil"/>
          <w:bottom w:val="nil"/>
          <w:right w:val="nil"/>
          <w:between w:val="nil"/>
        </w:pBdr>
        <w:ind w:left="1080"/>
        <w:rPr>
          <w:color w:val="000000"/>
          <w:sz w:val="28"/>
          <w:szCs w:val="28"/>
        </w:rPr>
      </w:pPr>
    </w:p>
    <w:p w14:paraId="784EE941" w14:textId="77777777" w:rsidR="00FA74C0" w:rsidRDefault="00000000">
      <w:pPr>
        <w:rPr>
          <w:sz w:val="36"/>
          <w:szCs w:val="36"/>
        </w:rPr>
      </w:pPr>
      <w:r>
        <w:rPr>
          <w:noProof/>
          <w:sz w:val="36"/>
          <w:szCs w:val="36"/>
        </w:rPr>
        <w:drawing>
          <wp:inline distT="0" distB="0" distL="0" distR="0" wp14:anchorId="6C7F03CA" wp14:editId="5FC160A1">
            <wp:extent cx="6261516" cy="46151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61516" cy="4615192"/>
                    </a:xfrm>
                    <a:prstGeom prst="rect">
                      <a:avLst/>
                    </a:prstGeom>
                    <a:ln/>
                  </pic:spPr>
                </pic:pic>
              </a:graphicData>
            </a:graphic>
          </wp:inline>
        </w:drawing>
      </w:r>
    </w:p>
    <w:p w14:paraId="0657569B" w14:textId="77777777" w:rsidR="00FA74C0" w:rsidRDefault="00000000">
      <w:pPr>
        <w:rPr>
          <w:b/>
          <w:sz w:val="28"/>
          <w:szCs w:val="28"/>
          <w:u w:val="single"/>
        </w:rPr>
      </w:pPr>
      <w:r>
        <w:rPr>
          <w:b/>
          <w:sz w:val="28"/>
          <w:szCs w:val="28"/>
          <w:u w:val="single"/>
        </w:rPr>
        <w:t xml:space="preserve">Note that: </w:t>
      </w:r>
    </w:p>
    <w:p w14:paraId="5FA232AD" w14:textId="77777777" w:rsidR="00FA74C0" w:rsidRDefault="00000000">
      <w:pPr>
        <w:rPr>
          <w:b/>
          <w:sz w:val="32"/>
          <w:szCs w:val="32"/>
        </w:rPr>
      </w:pPr>
      <w:r>
        <w:rPr>
          <w:sz w:val="32"/>
          <w:szCs w:val="32"/>
        </w:rPr>
        <w:t>We used StarUML.</w:t>
      </w:r>
    </w:p>
    <w:sectPr w:rsidR="00FA74C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F456" w14:textId="77777777" w:rsidR="001E7F77" w:rsidRDefault="001E7F77">
      <w:pPr>
        <w:spacing w:after="0" w:line="240" w:lineRule="auto"/>
      </w:pPr>
      <w:r>
        <w:separator/>
      </w:r>
    </w:p>
  </w:endnote>
  <w:endnote w:type="continuationSeparator" w:id="0">
    <w:p w14:paraId="1BD0026B" w14:textId="77777777" w:rsidR="001E7F77" w:rsidRDefault="001E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16FE" w14:textId="77777777" w:rsidR="00FA74C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37F36">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37F36">
      <w:rPr>
        <w:b/>
        <w:noProof/>
        <w:color w:val="000000"/>
        <w:sz w:val="24"/>
        <w:szCs w:val="24"/>
      </w:rPr>
      <w:t>2</w:t>
    </w:r>
    <w:r>
      <w:rPr>
        <w:b/>
        <w:color w:val="000000"/>
        <w:sz w:val="24"/>
        <w:szCs w:val="24"/>
      </w:rPr>
      <w:fldChar w:fldCharType="end"/>
    </w:r>
  </w:p>
  <w:p w14:paraId="15E5DEF9" w14:textId="77777777" w:rsidR="00FA74C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w:t>
    </w:r>
    <w:r>
      <w:rPr>
        <w:b/>
        <w:color w:val="538135"/>
        <w:sz w:val="24"/>
        <w:szCs w:val="24"/>
      </w:rPr>
      <w:t>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1041" w14:textId="77777777" w:rsidR="001E7F77" w:rsidRDefault="001E7F77">
      <w:pPr>
        <w:spacing w:after="0" w:line="240" w:lineRule="auto"/>
      </w:pPr>
      <w:r>
        <w:separator/>
      </w:r>
    </w:p>
  </w:footnote>
  <w:footnote w:type="continuationSeparator" w:id="0">
    <w:p w14:paraId="086B9267" w14:textId="77777777" w:rsidR="001E7F77" w:rsidRDefault="001E7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35B1" w14:textId="77777777" w:rsidR="00FA74C0" w:rsidRDefault="00000000">
    <w:r>
      <w:rPr>
        <w:noProof/>
      </w:rPr>
      <w:drawing>
        <wp:inline distT="0" distB="0" distL="0" distR="0" wp14:anchorId="7A8A336D" wp14:editId="22E3D682">
          <wp:extent cx="764327" cy="7013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4327" cy="701395"/>
                  </a:xfrm>
                  <a:prstGeom prst="rect">
                    <a:avLst/>
                  </a:prstGeom>
                  <a:ln/>
                </pic:spPr>
              </pic:pic>
            </a:graphicData>
          </a:graphic>
        </wp:inline>
      </w:drawing>
    </w:r>
  </w:p>
  <w:tbl>
    <w:tblPr>
      <w:tblStyle w:val="a6"/>
      <w:tblW w:w="9720" w:type="dxa"/>
      <w:tblBorders>
        <w:top w:val="nil"/>
        <w:left w:val="nil"/>
        <w:bottom w:val="nil"/>
        <w:right w:val="nil"/>
        <w:insideH w:val="nil"/>
        <w:insideV w:val="nil"/>
      </w:tblBorders>
      <w:tblLayout w:type="fixed"/>
      <w:tblLook w:val="0400" w:firstRow="0" w:lastRow="0" w:firstColumn="0" w:lastColumn="0" w:noHBand="0" w:noVBand="1"/>
    </w:tblPr>
    <w:tblGrid>
      <w:gridCol w:w="4590"/>
      <w:gridCol w:w="5130"/>
    </w:tblGrid>
    <w:tr w:rsidR="00FA74C0" w14:paraId="7B51B971" w14:textId="77777777">
      <w:tc>
        <w:tcPr>
          <w:tcW w:w="4590" w:type="dxa"/>
        </w:tcPr>
        <w:p w14:paraId="60EB9BF8" w14:textId="77777777" w:rsidR="00FA74C0" w:rsidRDefault="00000000">
          <w:pPr>
            <w:rPr>
              <w:b/>
            </w:rPr>
          </w:pPr>
          <w:r>
            <w:rPr>
              <w:b/>
            </w:rPr>
            <w:t>Cairo University</w:t>
          </w:r>
        </w:p>
        <w:p w14:paraId="49CB5CAC" w14:textId="77777777" w:rsidR="00FA74C0" w:rsidRDefault="00000000">
          <w:pPr>
            <w:rPr>
              <w:b/>
            </w:rPr>
          </w:pPr>
          <w:r>
            <w:rPr>
              <w:b/>
            </w:rPr>
            <w:t>Faculty of Computers and Artificial Intelligence</w:t>
          </w:r>
        </w:p>
        <w:p w14:paraId="19AF1BB0" w14:textId="77777777" w:rsidR="00FA74C0" w:rsidRDefault="00000000">
          <w:pPr>
            <w:rPr>
              <w:b/>
            </w:rPr>
          </w:pPr>
          <w:r>
            <w:rPr>
              <w:b/>
            </w:rPr>
            <w:t>IS Department</w:t>
          </w:r>
        </w:p>
        <w:p w14:paraId="6DC5E34F" w14:textId="77777777" w:rsidR="00FA74C0" w:rsidRDefault="00FA74C0"/>
      </w:tc>
      <w:tc>
        <w:tcPr>
          <w:tcW w:w="5130" w:type="dxa"/>
        </w:tcPr>
        <w:p w14:paraId="5BAE4CA0" w14:textId="77777777" w:rsidR="00FA74C0" w:rsidRDefault="00000000">
          <w:pPr>
            <w:rPr>
              <w:b/>
            </w:rPr>
          </w:pPr>
          <w:r>
            <w:rPr>
              <w:b/>
            </w:rPr>
            <w:t xml:space="preserve">Course code: </w:t>
          </w:r>
          <w:r>
            <w:t>IS332</w:t>
          </w:r>
        </w:p>
        <w:p w14:paraId="48BE8AF0" w14:textId="77777777" w:rsidR="00FA74C0" w:rsidRDefault="00000000">
          <w:r>
            <w:rPr>
              <w:b/>
            </w:rPr>
            <w:t>Course:</w:t>
          </w:r>
          <w:r>
            <w:t xml:space="preserve"> Analysis and Design of Information Systems</w:t>
          </w:r>
        </w:p>
        <w:p w14:paraId="50E4F9D8" w14:textId="77777777" w:rsidR="00FA74C0" w:rsidRDefault="00000000">
          <w:r>
            <w:rPr>
              <w:b/>
            </w:rPr>
            <w:t>Under supervision:</w:t>
          </w:r>
          <w:r>
            <w:t xml:space="preserve"> Dr. Iman Helal – Dr. Dina Ezzat</w:t>
          </w:r>
          <w:r>
            <w:rPr>
              <w:b/>
            </w:rPr>
            <w:t xml:space="preserve"> Academic Year:</w:t>
          </w:r>
          <w:r>
            <w:t xml:space="preserve"> 2022-2023</w:t>
          </w:r>
        </w:p>
      </w:tc>
    </w:tr>
  </w:tbl>
  <w:p w14:paraId="09442C6D" w14:textId="77777777" w:rsidR="00FA74C0" w:rsidRDefault="00FA74C0">
    <w:pPr>
      <w:pBdr>
        <w:bottom w:val="single" w:sz="18" w:space="1"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09F"/>
    <w:multiLevelType w:val="multilevel"/>
    <w:tmpl w:val="B4EA0A4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712"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 w15:restartNumberingAfterBreak="0">
    <w:nsid w:val="7DE17AB5"/>
    <w:multiLevelType w:val="multilevel"/>
    <w:tmpl w:val="A9D04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2894919">
    <w:abstractNumId w:val="1"/>
  </w:num>
  <w:num w:numId="2" w16cid:durableId="55138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C0"/>
    <w:rsid w:val="001E7F77"/>
    <w:rsid w:val="00937F36"/>
    <w:rsid w:val="00FA74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63E4"/>
  <w15:docId w15:val="{8151BA0B-D1C0-4967-98B6-9652D127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1245</Words>
  <Characters>7435</Characters>
  <Application>Microsoft Office Word</Application>
  <DocSecurity>0</DocSecurity>
  <Lines>619</Lines>
  <Paragraphs>377</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Nourhan Amr</cp:lastModifiedBy>
  <cp:revision>2</cp:revision>
  <dcterms:created xsi:type="dcterms:W3CDTF">2022-11-10T18:30:00Z</dcterms:created>
  <dcterms:modified xsi:type="dcterms:W3CDTF">2022-11-10T18:33:00Z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598805003833e2012ce690494c10809333e27f0bcdedb1aeb8b62c507795c195</vt:lpwstr>
  </property>
</Properties>
</file>